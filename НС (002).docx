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9"/>
        <w:gridCol w:w="7336"/>
        <w:gridCol w:w="256"/>
      </w:tblGrid>
      <w:tr w:rsidR="00D9492B" w:rsidRPr="001E39B0" w14:paraId="502249D6" w14:textId="77777777" w:rsidTr="001259B8">
        <w:trPr>
          <w:gridAfter w:val="1"/>
          <w:wAfter w:w="256" w:type="dxa"/>
          <w:trHeight w:val="50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398EA464" w14:textId="77777777" w:rsidR="00D9492B" w:rsidRPr="001E39B0" w:rsidRDefault="00E85C50" w:rsidP="001259B8">
            <w:r w:rsidRPr="00AA6A02">
              <w:rPr>
                <w:noProof/>
              </w:rPr>
              <w:drawing>
                <wp:inline distT="0" distB="0" distL="0" distR="0" wp14:anchorId="6D6CF9EF" wp14:editId="08BD2B6E">
                  <wp:extent cx="1428750" cy="257175"/>
                  <wp:effectExtent l="0" t="0" r="0" b="9525"/>
                  <wp:docPr id="1" name="Рисунок 1" descr="468x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68x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3045757C" w14:textId="669C38E2" w:rsidR="00CB45F6" w:rsidRPr="00793CF6" w:rsidRDefault="00634319" w:rsidP="00CB45F6">
            <w:pPr>
              <w:rPr>
                <w:rFonts w:ascii="Arial" w:hAnsi="Arial" w:cs="Arial"/>
                <w:bCs/>
                <w:sz w:val="16"/>
              </w:rPr>
            </w:pPr>
            <w:ins w:id="0" w:author="Щерба Евгений Анатольевич" w:date="2025-01-22T13:58:00Z">
              <w:r w:rsidRPr="007D1E4C">
                <w:rPr>
                  <w:rFonts w:ascii="Arial" w:hAnsi="Arial" w:cs="Arial"/>
                  <w:sz w:val="16"/>
                  <w:szCs w:val="16"/>
                </w:rPr>
                <w:t>«Совкомбанк</w:t>
              </w:r>
              <w:r w:rsidRPr="007D1E4C" w:rsidDel="00B142E0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r w:rsidRPr="007D1E4C">
                <w:rPr>
                  <w:rFonts w:ascii="Arial" w:hAnsi="Arial" w:cs="Arial"/>
                  <w:sz w:val="16"/>
                  <w:szCs w:val="16"/>
                </w:rPr>
                <w:t>страхование»</w:t>
              </w:r>
              <w:r>
                <w:rPr>
                  <w:rFonts w:ascii="Arial" w:hAnsi="Arial" w:cs="Arial"/>
                  <w:sz w:val="16"/>
                  <w:szCs w:val="16"/>
                </w:rPr>
                <w:t xml:space="preserve"> (АО), </w:t>
              </w:r>
            </w:ins>
            <w:r w:rsidR="00CB45F6" w:rsidRPr="00793CF6">
              <w:rPr>
                <w:rFonts w:ascii="Arial" w:hAnsi="Arial" w:cs="Arial"/>
                <w:bCs/>
                <w:sz w:val="16"/>
              </w:rPr>
              <w:t>125284, г. Москва, пр. Ленинградский, д. 35, стр. 1</w:t>
            </w:r>
          </w:p>
          <w:p w14:paraId="73B8D1C3" w14:textId="3327997B" w:rsidR="00CB45F6" w:rsidRPr="00793CF6" w:rsidRDefault="00CB45F6" w:rsidP="00CB45F6">
            <w:pPr>
              <w:rPr>
                <w:rFonts w:ascii="Arial" w:hAnsi="Arial" w:cs="Arial"/>
                <w:bCs/>
                <w:sz w:val="16"/>
              </w:rPr>
            </w:pPr>
            <w:r w:rsidRPr="00793CF6">
              <w:rPr>
                <w:rFonts w:ascii="Arial" w:hAnsi="Arial" w:cs="Arial"/>
                <w:bCs/>
                <w:sz w:val="16"/>
              </w:rPr>
              <w:t xml:space="preserve">ОГРН 1027810229150, </w:t>
            </w:r>
            <w:ins w:id="1" w:author="Щерба Евгений Анатольевич" w:date="2025-01-22T13:59:00Z">
              <w:r w:rsidR="00634319" w:rsidRPr="00793CF6">
                <w:rPr>
                  <w:rFonts w:ascii="Arial" w:hAnsi="Arial" w:cs="Arial"/>
                  <w:bCs/>
                  <w:sz w:val="16"/>
                </w:rPr>
                <w:t xml:space="preserve">ИНН 7812016906, </w:t>
              </w:r>
              <w:r w:rsidR="00634319" w:rsidRPr="00793CF6">
                <w:rPr>
                  <w:rFonts w:ascii="Arial" w:hAnsi="Arial" w:cs="Arial"/>
                  <w:bCs/>
                  <w:sz w:val="16"/>
                  <w:szCs w:val="16"/>
                </w:rPr>
                <w:t xml:space="preserve">КПП </w:t>
              </w:r>
              <w:r w:rsidR="00634319" w:rsidRPr="00793CF6">
                <w:rPr>
                  <w:rFonts w:ascii="Arial" w:hAnsi="Arial" w:cs="Arial"/>
                  <w:bCs/>
                  <w:sz w:val="16"/>
                </w:rPr>
                <w:t xml:space="preserve">771401001, </w:t>
              </w:r>
            </w:ins>
            <w:r w:rsidRPr="00793CF6">
              <w:rPr>
                <w:rFonts w:ascii="Arial" w:hAnsi="Arial" w:cs="Arial"/>
                <w:bCs/>
                <w:sz w:val="16"/>
              </w:rPr>
              <w:t xml:space="preserve">Р/с 40701810412010170604 в Филиал «Корпоративный» ПАО «Совкомбанк» </w:t>
            </w:r>
            <w:del w:id="2" w:author="Щерба Евгений Анатольевич" w:date="2025-01-22T13:58:00Z">
              <w:r w:rsidRPr="00793CF6" w:rsidDel="00634319">
                <w:rPr>
                  <w:rFonts w:ascii="Arial" w:hAnsi="Arial" w:cs="Arial"/>
                  <w:bCs/>
                  <w:sz w:val="16"/>
                </w:rPr>
                <w:delText xml:space="preserve">                        </w:delText>
              </w:r>
            </w:del>
            <w:r w:rsidRPr="00793CF6">
              <w:rPr>
                <w:rFonts w:ascii="Arial" w:hAnsi="Arial" w:cs="Arial"/>
                <w:bCs/>
                <w:sz w:val="16"/>
              </w:rPr>
              <w:t>в г. Москве, К/с   30101810445250000360, БИК</w:t>
            </w:r>
            <w:ins w:id="3" w:author="Щерба Евгений Анатольевич" w:date="2025-01-22T13:59:00Z">
              <w:r w:rsidR="00634319">
                <w:rPr>
                  <w:rFonts w:ascii="Arial" w:hAnsi="Arial" w:cs="Arial"/>
                  <w:bCs/>
                  <w:sz w:val="16"/>
                </w:rPr>
                <w:t> </w:t>
              </w:r>
            </w:ins>
            <w:del w:id="4" w:author="Щерба Евгений Анатольевич" w:date="2025-01-22T13:59:00Z">
              <w:r w:rsidRPr="00793CF6" w:rsidDel="00634319">
                <w:rPr>
                  <w:rFonts w:ascii="Arial" w:hAnsi="Arial" w:cs="Arial"/>
                  <w:bCs/>
                  <w:sz w:val="16"/>
                </w:rPr>
                <w:delText xml:space="preserve">  </w:delText>
              </w:r>
            </w:del>
            <w:r w:rsidRPr="00793CF6">
              <w:rPr>
                <w:rFonts w:ascii="Arial" w:hAnsi="Arial" w:cs="Arial"/>
                <w:bCs/>
                <w:sz w:val="16"/>
              </w:rPr>
              <w:t xml:space="preserve">044525360 </w:t>
            </w:r>
            <w:del w:id="5" w:author="Щерба Евгений Анатольевич" w:date="2025-01-22T13:59:00Z">
              <w:r w:rsidRPr="00793CF6" w:rsidDel="00634319">
                <w:rPr>
                  <w:rFonts w:ascii="Arial" w:hAnsi="Arial" w:cs="Arial"/>
                  <w:bCs/>
                  <w:sz w:val="16"/>
                </w:rPr>
                <w:delText xml:space="preserve">ИНН 7812016906, </w:delText>
              </w:r>
              <w:r w:rsidRPr="00793CF6" w:rsidDel="00634319">
                <w:rPr>
                  <w:rFonts w:ascii="Arial" w:hAnsi="Arial" w:cs="Arial"/>
                  <w:bCs/>
                  <w:sz w:val="16"/>
                  <w:szCs w:val="16"/>
                </w:rPr>
                <w:delText xml:space="preserve">КПП </w:delText>
              </w:r>
              <w:r w:rsidRPr="00793CF6" w:rsidDel="00634319">
                <w:rPr>
                  <w:rFonts w:ascii="Arial" w:hAnsi="Arial" w:cs="Arial"/>
                  <w:bCs/>
                  <w:sz w:val="16"/>
                </w:rPr>
                <w:delText xml:space="preserve">771401001, </w:delText>
              </w:r>
            </w:del>
          </w:p>
          <w:p w14:paraId="14541D21" w14:textId="77777777" w:rsidR="00CB45F6" w:rsidRPr="00793CF6" w:rsidRDefault="00CB45F6" w:rsidP="00CB45F6">
            <w:pPr>
              <w:ind w:left="16"/>
              <w:jc w:val="both"/>
              <w:rPr>
                <w:rFonts w:ascii="Arial" w:hAnsi="Arial" w:cs="Arial"/>
                <w:bCs/>
                <w:sz w:val="16"/>
              </w:rPr>
            </w:pPr>
            <w:r w:rsidRPr="00793CF6">
              <w:rPr>
                <w:rFonts w:ascii="Arial" w:hAnsi="Arial" w:cs="Arial"/>
                <w:bCs/>
                <w:sz w:val="16"/>
              </w:rPr>
              <w:t xml:space="preserve">Лицензии Банка России СИ №1675, СЛ №1675, ОС №1675-03, ОС №1675-04, ОС №1675-05, </w:t>
            </w:r>
          </w:p>
          <w:p w14:paraId="79EE350E" w14:textId="77777777" w:rsidR="00D9492B" w:rsidRDefault="00CB45F6" w:rsidP="00C710EA">
            <w:pPr>
              <w:ind w:left="16"/>
              <w:jc w:val="both"/>
              <w:rPr>
                <w:rFonts w:ascii="Arial" w:hAnsi="Arial" w:cs="Arial"/>
                <w:bCs/>
                <w:sz w:val="16"/>
              </w:rPr>
            </w:pPr>
            <w:r w:rsidRPr="00793CF6">
              <w:rPr>
                <w:rFonts w:ascii="Arial" w:hAnsi="Arial" w:cs="Arial"/>
                <w:bCs/>
                <w:sz w:val="16"/>
              </w:rPr>
              <w:t>тел. 8-800-100-2-100 факс: (812) 449-47-59</w:t>
            </w:r>
          </w:p>
          <w:p w14:paraId="42765186" w14:textId="77777777" w:rsidR="00C710EA" w:rsidRPr="00C710EA" w:rsidRDefault="00C710EA" w:rsidP="00C710EA">
            <w:pPr>
              <w:ind w:left="16"/>
              <w:jc w:val="both"/>
              <w:rPr>
                <w:rFonts w:ascii="Arial" w:hAnsi="Arial" w:cs="Arial"/>
                <w:bCs/>
                <w:sz w:val="16"/>
              </w:rPr>
            </w:pPr>
          </w:p>
        </w:tc>
      </w:tr>
      <w:tr w:rsidR="00D17ECB" w:rsidRPr="001E39B0" w14:paraId="0698C0EE" w14:textId="77777777" w:rsidTr="00E807C2">
        <w:trPr>
          <w:trHeight w:val="1884"/>
        </w:trPr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76D82" w14:textId="77777777" w:rsidR="00054B2D" w:rsidRPr="001E39B0" w:rsidRDefault="0005488D" w:rsidP="007504BE">
            <w:pPr>
              <w:pStyle w:val="5"/>
              <w:ind w:left="-57" w:right="-57"/>
              <w:rPr>
                <w:sz w:val="4"/>
                <w:szCs w:val="4"/>
              </w:rPr>
            </w:pPr>
            <w:r w:rsidRPr="001E39B0">
              <w:rPr>
                <w:sz w:val="4"/>
                <w:szCs w:val="4"/>
              </w:rPr>
              <w:t xml:space="preserve">    </w:t>
            </w:r>
            <w:r w:rsidR="006F46F1" w:rsidRPr="001E39B0">
              <w:rPr>
                <w:sz w:val="4"/>
                <w:szCs w:val="4"/>
              </w:rPr>
              <w:t xml:space="preserve">  </w:t>
            </w:r>
            <w:r w:rsidRPr="001E39B0">
              <w:rPr>
                <w:sz w:val="4"/>
                <w:szCs w:val="4"/>
              </w:rPr>
              <w:t xml:space="preserve"> </w:t>
            </w:r>
          </w:p>
          <w:p w14:paraId="56B0FB1A" w14:textId="77777777" w:rsidR="007504BE" w:rsidRPr="00A9634E" w:rsidRDefault="003A1FCA" w:rsidP="007504BE">
            <w:pPr>
              <w:pStyle w:val="5"/>
              <w:ind w:left="-57" w:right="-57"/>
              <w:rPr>
                <w:rFonts w:ascii="Arial" w:hAnsi="Arial" w:cs="Arial"/>
                <w:sz w:val="20"/>
                <w:szCs w:val="20"/>
              </w:rPr>
            </w:pPr>
            <w:r w:rsidRPr="00A9634E">
              <w:rPr>
                <w:rFonts w:ascii="Arial" w:hAnsi="Arial" w:cs="Arial"/>
                <w:sz w:val="20"/>
                <w:szCs w:val="20"/>
              </w:rPr>
              <w:t xml:space="preserve">ПОЛИС № </w:t>
            </w:r>
            <w:bookmarkStart w:id="6" w:name="number_polis"/>
            <w:r w:rsidR="007504BE" w:rsidRPr="00A9634E">
              <w:rPr>
                <w:rFonts w:ascii="Arial" w:hAnsi="Arial" w:cs="Arial"/>
                <w:sz w:val="20"/>
                <w:szCs w:val="20"/>
              </w:rPr>
              <w:t>______________</w:t>
            </w:r>
            <w:bookmarkEnd w:id="6"/>
          </w:p>
          <w:p w14:paraId="5E9DFD58" w14:textId="77777777" w:rsidR="0005488D" w:rsidRPr="00A9634E" w:rsidRDefault="003A1FCA" w:rsidP="007504BE">
            <w:pPr>
              <w:pStyle w:val="5"/>
              <w:ind w:left="-57" w:right="-57"/>
              <w:rPr>
                <w:rFonts w:ascii="Arial" w:hAnsi="Arial" w:cs="Arial"/>
                <w:sz w:val="20"/>
                <w:szCs w:val="20"/>
              </w:rPr>
            </w:pPr>
            <w:r w:rsidRPr="00A9634E">
              <w:rPr>
                <w:rFonts w:ascii="Arial" w:hAnsi="Arial" w:cs="Arial"/>
                <w:sz w:val="20"/>
                <w:szCs w:val="20"/>
              </w:rPr>
              <w:t xml:space="preserve">Комплексного </w:t>
            </w:r>
            <w:r w:rsidR="00174A37" w:rsidRPr="00A9634E">
              <w:rPr>
                <w:rFonts w:ascii="Arial" w:hAnsi="Arial" w:cs="Arial"/>
                <w:sz w:val="20"/>
                <w:szCs w:val="20"/>
              </w:rPr>
              <w:t>ипотечного страхования</w:t>
            </w:r>
          </w:p>
          <w:tbl>
            <w:tblPr>
              <w:tblW w:w="0" w:type="auto"/>
              <w:tblLook w:val="01E0" w:firstRow="1" w:lastRow="1" w:firstColumn="1" w:lastColumn="1" w:noHBand="0" w:noVBand="0"/>
              <w:tblPrChange w:id="7" w:author="Щерба Евгений Анатольевич" w:date="2025-01-22T13:59:00Z">
                <w:tblPr>
                  <w:tblW w:w="0" w:type="auto"/>
                  <w:tblLook w:val="01E0" w:firstRow="1" w:lastRow="1" w:firstColumn="1" w:lastColumn="1" w:noHBand="0" w:noVBand="0"/>
                </w:tblPr>
              </w:tblPrChange>
            </w:tblPr>
            <w:tblGrid>
              <w:gridCol w:w="5302"/>
              <w:gridCol w:w="5303"/>
              <w:tblGridChange w:id="8">
                <w:tblGrid>
                  <w:gridCol w:w="5302"/>
                  <w:gridCol w:w="5303"/>
                </w:tblGrid>
              </w:tblGridChange>
            </w:tblGrid>
            <w:tr w:rsidR="003A1FCA" w:rsidRPr="001E39B0" w14:paraId="7A81E3EE" w14:textId="77777777" w:rsidTr="00634319">
              <w:tc>
                <w:tcPr>
                  <w:tcW w:w="5302" w:type="dxa"/>
                  <w:tcPrChange w:id="9" w:author="Щерба Евгений Анатольевич" w:date="2025-01-22T13:59:00Z">
                    <w:tcPr>
                      <w:tcW w:w="5428" w:type="dxa"/>
                    </w:tcPr>
                  </w:tcPrChange>
                </w:tcPr>
                <w:p w14:paraId="18E7893E" w14:textId="77777777" w:rsidR="003A1FCA" w:rsidRDefault="003A1FCA" w:rsidP="003A1FCA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1E39B0">
                    <w:rPr>
                      <w:b/>
                      <w:bCs/>
                      <w:sz w:val="16"/>
                      <w:szCs w:val="16"/>
                    </w:rPr>
                    <w:t xml:space="preserve">г. </w:t>
                  </w:r>
                  <w:bookmarkStart w:id="10" w:name="gorod"/>
                  <w:r w:rsidRPr="001E39B0">
                    <w:rPr>
                      <w:b/>
                      <w:bCs/>
                      <w:sz w:val="16"/>
                      <w:szCs w:val="16"/>
                    </w:rPr>
                    <w:t>_____________</w:t>
                  </w:r>
                  <w:bookmarkEnd w:id="10"/>
                </w:p>
                <w:p w14:paraId="6E0CFE32" w14:textId="6D7E148E" w:rsidR="0009370F" w:rsidRPr="001E39B0" w:rsidRDefault="0009370F" w:rsidP="003A1FC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03" w:type="dxa"/>
                  <w:tcPrChange w:id="11" w:author="Щерба Евгений Анатольевич" w:date="2025-01-22T13:59:00Z">
                    <w:tcPr>
                      <w:tcW w:w="5429" w:type="dxa"/>
                    </w:tcPr>
                  </w:tcPrChange>
                </w:tcPr>
                <w:p w14:paraId="0380AD38" w14:textId="77777777" w:rsidR="003A1FCA" w:rsidRPr="001E39B0" w:rsidRDefault="003A1FCA" w:rsidP="000A13C5">
                  <w:pPr>
                    <w:jc w:val="right"/>
                    <w:rPr>
                      <w:sz w:val="16"/>
                      <w:szCs w:val="16"/>
                    </w:rPr>
                  </w:pPr>
                  <w:bookmarkStart w:id="12" w:name="data_polis"/>
                  <w:r w:rsidRPr="001E39B0">
                    <w:rPr>
                      <w:b/>
                      <w:bCs/>
                      <w:sz w:val="16"/>
                      <w:szCs w:val="16"/>
                    </w:rPr>
                    <w:t xml:space="preserve">«____» _____________ 20__ </w:t>
                  </w:r>
                  <w:bookmarkEnd w:id="12"/>
                  <w:r w:rsidRPr="001E39B0">
                    <w:rPr>
                      <w:b/>
                      <w:bCs/>
                      <w:sz w:val="16"/>
                      <w:szCs w:val="16"/>
                    </w:rPr>
                    <w:t>г.</w:t>
                  </w:r>
                </w:p>
              </w:tc>
            </w:tr>
            <w:tr w:rsidR="00134D09" w:rsidRPr="001E39B0" w:rsidDel="00634319" w14:paraId="5CB0DC91" w14:textId="5141C88C" w:rsidTr="00634319">
              <w:trPr>
                <w:del w:id="13" w:author="Щерба Евгений Анатольевич" w:date="2025-01-22T13:59:00Z"/>
              </w:trPr>
              <w:tc>
                <w:tcPr>
                  <w:tcW w:w="5302" w:type="dxa"/>
                  <w:tcPrChange w:id="14" w:author="Щерба Евгений Анатольевич" w:date="2025-01-22T13:59:00Z">
                    <w:tcPr>
                      <w:tcW w:w="5428" w:type="dxa"/>
                    </w:tcPr>
                  </w:tcPrChange>
                </w:tcPr>
                <w:p w14:paraId="64121034" w14:textId="1137D030" w:rsidR="00134D09" w:rsidRPr="001E39B0" w:rsidDel="00634319" w:rsidRDefault="00134D09" w:rsidP="003A1FCA">
                  <w:pPr>
                    <w:rPr>
                      <w:del w:id="15" w:author="Щерба Евгений Анатольевич" w:date="2025-01-22T13:59:00Z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303" w:type="dxa"/>
                  <w:tcPrChange w:id="16" w:author="Щерба Евгений Анатольевич" w:date="2025-01-22T13:59:00Z">
                    <w:tcPr>
                      <w:tcW w:w="5429" w:type="dxa"/>
                    </w:tcPr>
                  </w:tcPrChange>
                </w:tcPr>
                <w:p w14:paraId="240486B7" w14:textId="253A8660" w:rsidR="00134D09" w:rsidRPr="001E39B0" w:rsidDel="00634319" w:rsidRDefault="00134D09" w:rsidP="000A13C5">
                  <w:pPr>
                    <w:jc w:val="right"/>
                    <w:rPr>
                      <w:del w:id="17" w:author="Щерба Евгений Анатольевич" w:date="2025-01-22T13:59:00Z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1721CBEB" w14:textId="434B62F2" w:rsidR="00D17ECB" w:rsidRPr="001E39B0" w:rsidRDefault="00BF634A" w:rsidP="00950D59">
            <w:pPr>
              <w:jc w:val="both"/>
              <w:rPr>
                <w:bCs/>
                <w:sz w:val="14"/>
                <w:szCs w:val="14"/>
              </w:rPr>
            </w:pPr>
            <w:r w:rsidRPr="00BF634A">
              <w:rPr>
                <w:rFonts w:ascii="Arial" w:hAnsi="Arial" w:cs="Arial"/>
                <w:bCs/>
                <w:sz w:val="16"/>
                <w:szCs w:val="16"/>
              </w:rPr>
              <w:t>Настоящий Полис, при условии уплаты страховой премии в размере, порядке и сроки, которые указаны в Полисе, удостоверяет заключение договора страхования (далее – Договор) на условиях, изложенных в Полисе и его приложениях</w:t>
            </w:r>
            <w:r w:rsidR="008C01E1">
              <w:rPr>
                <w:rFonts w:ascii="Arial" w:hAnsi="Arial" w:cs="Arial"/>
                <w:bCs/>
                <w:sz w:val="16"/>
                <w:szCs w:val="16"/>
              </w:rPr>
              <w:t xml:space="preserve">, в том числе в </w:t>
            </w:r>
            <w:r w:rsidR="008C01E1" w:rsidRPr="00E807C2">
              <w:rPr>
                <w:rFonts w:ascii="Arial" w:hAnsi="Arial" w:cs="Arial"/>
                <w:bCs/>
                <w:sz w:val="16"/>
                <w:szCs w:val="16"/>
              </w:rPr>
              <w:t>Правилах комплексного ипотечного страхования (редакция 12.24) (далее – Правила)</w:t>
            </w:r>
            <w:r w:rsidRPr="00BF634A">
              <w:rPr>
                <w:rFonts w:ascii="Arial" w:hAnsi="Arial" w:cs="Arial"/>
                <w:bCs/>
                <w:sz w:val="16"/>
                <w:szCs w:val="16"/>
              </w:rPr>
              <w:t>.</w:t>
            </w:r>
            <w:r w:rsidR="008C01E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BF634A">
              <w:rPr>
                <w:rFonts w:ascii="Arial" w:hAnsi="Arial" w:cs="Arial"/>
                <w:bCs/>
                <w:sz w:val="16"/>
                <w:szCs w:val="16"/>
              </w:rPr>
              <w:t>Все приложения к Полису являются его неотъемлемой частью. Датой заключения Договора является дата уплаты страховой премии по Полису.</w:t>
            </w:r>
          </w:p>
        </w:tc>
      </w:tr>
    </w:tbl>
    <w:p w14:paraId="2D2E13AC" w14:textId="77777777" w:rsidR="006F46F1" w:rsidRPr="001E39B0" w:rsidRDefault="006F46F1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460"/>
      </w:tblGrid>
      <w:tr w:rsidR="006C5C73" w:rsidRPr="001E39B0" w14:paraId="68706582" w14:textId="77777777" w:rsidTr="00896B22">
        <w:tc>
          <w:tcPr>
            <w:tcW w:w="2628" w:type="dxa"/>
          </w:tcPr>
          <w:p w14:paraId="5BB58393" w14:textId="77777777" w:rsidR="006C5C73" w:rsidRPr="00E807C2" w:rsidRDefault="00896B22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i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Страхователь</w:t>
            </w:r>
          </w:p>
        </w:tc>
        <w:tc>
          <w:tcPr>
            <w:tcW w:w="8460" w:type="dxa"/>
          </w:tcPr>
          <w:p w14:paraId="5D85934A" w14:textId="77777777" w:rsidR="006C5C73" w:rsidRPr="00E807C2" w:rsidRDefault="00D61BF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18" w:name="insur0a_fio_full"/>
            <w:r w:rsidRPr="00E807C2">
              <w:rPr>
                <w:rFonts w:ascii="Arial" w:hAnsi="Arial" w:cs="Arial"/>
                <w:i/>
                <w:sz w:val="16"/>
                <w:szCs w:val="16"/>
              </w:rPr>
              <w:t>фамилия имя отчество</w:t>
            </w:r>
            <w:bookmarkEnd w:id="18"/>
          </w:p>
        </w:tc>
      </w:tr>
      <w:tr w:rsidR="00D629F6" w:rsidRPr="001E39B0" w14:paraId="7D3C1F85" w14:textId="77777777" w:rsidTr="00896B22">
        <w:tc>
          <w:tcPr>
            <w:tcW w:w="2628" w:type="dxa"/>
          </w:tcPr>
          <w:p w14:paraId="3AF30E15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Гражданство</w:t>
            </w:r>
          </w:p>
        </w:tc>
        <w:tc>
          <w:tcPr>
            <w:tcW w:w="8460" w:type="dxa"/>
          </w:tcPr>
          <w:p w14:paraId="19701E03" w14:textId="77777777" w:rsidR="00D629F6" w:rsidRPr="00E807C2" w:rsidRDefault="00D61BF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19" w:name="insur0a_gra"/>
            <w:r w:rsidRPr="00E807C2">
              <w:rPr>
                <w:rFonts w:ascii="Arial" w:hAnsi="Arial" w:cs="Arial"/>
                <w:i/>
                <w:sz w:val="16"/>
                <w:szCs w:val="16"/>
              </w:rPr>
              <w:t>страна</w:t>
            </w:r>
            <w:bookmarkEnd w:id="19"/>
          </w:p>
        </w:tc>
      </w:tr>
      <w:tr w:rsidR="00D629F6" w:rsidRPr="001E39B0" w14:paraId="1C1BE59B" w14:textId="77777777" w:rsidTr="00896B22">
        <w:tc>
          <w:tcPr>
            <w:tcW w:w="2628" w:type="dxa"/>
          </w:tcPr>
          <w:p w14:paraId="069227A2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Паспорт</w:t>
            </w:r>
          </w:p>
        </w:tc>
        <w:tc>
          <w:tcPr>
            <w:tcW w:w="8460" w:type="dxa"/>
          </w:tcPr>
          <w:p w14:paraId="30071E23" w14:textId="3B96F9CD" w:rsidR="00D629F6" w:rsidRPr="00E807C2" w:rsidRDefault="00D629F6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Серия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20" w:name="insur0a_pasp_ser"/>
            <w:r w:rsidRPr="00E807C2">
              <w:rPr>
                <w:rFonts w:ascii="Arial" w:hAnsi="Arial" w:cs="Arial"/>
                <w:i/>
                <w:sz w:val="16"/>
                <w:szCs w:val="16"/>
              </w:rPr>
              <w:t>__</w:t>
            </w:r>
            <w:bookmarkEnd w:id="20"/>
            <w:r w:rsidR="00A615DB"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E807C2">
              <w:rPr>
                <w:rFonts w:ascii="Arial" w:hAnsi="Arial" w:cs="Arial"/>
                <w:sz w:val="16"/>
                <w:szCs w:val="16"/>
              </w:rPr>
              <w:t>№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21" w:name="insur0a_pasp_num"/>
            <w:r w:rsidRPr="00E807C2">
              <w:rPr>
                <w:rFonts w:ascii="Arial" w:hAnsi="Arial" w:cs="Arial"/>
                <w:i/>
                <w:sz w:val="16"/>
                <w:szCs w:val="16"/>
              </w:rPr>
              <w:t>___</w:t>
            </w:r>
            <w:bookmarkEnd w:id="21"/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E807C2">
              <w:rPr>
                <w:rFonts w:ascii="Arial" w:hAnsi="Arial" w:cs="Arial"/>
                <w:sz w:val="16"/>
                <w:szCs w:val="16"/>
              </w:rPr>
              <w:t>выдан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B34D4A" w:rsidRPr="00E807C2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bookmarkStart w:id="22" w:name="insur0a_pasp_widan"/>
            <w:r w:rsidRPr="00E807C2">
              <w:rPr>
                <w:rFonts w:ascii="Arial" w:hAnsi="Arial" w:cs="Arial"/>
                <w:i/>
                <w:sz w:val="16"/>
                <w:szCs w:val="16"/>
              </w:rPr>
              <w:t>кем и когда</w:t>
            </w:r>
            <w:bookmarkEnd w:id="22"/>
            <w:r w:rsidR="00703059">
              <w:rPr>
                <w:rFonts w:ascii="Arial" w:hAnsi="Arial" w:cs="Arial"/>
                <w:i/>
                <w:sz w:val="16"/>
                <w:szCs w:val="16"/>
              </w:rPr>
              <w:t xml:space="preserve">, код подразделения </w:t>
            </w:r>
          </w:p>
        </w:tc>
      </w:tr>
      <w:tr w:rsidR="00D629F6" w:rsidRPr="001E39B0" w14:paraId="6E5DD0DA" w14:textId="77777777" w:rsidTr="00896B22">
        <w:tc>
          <w:tcPr>
            <w:tcW w:w="2628" w:type="dxa"/>
          </w:tcPr>
          <w:p w14:paraId="75442A52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Дата и место рождения</w:t>
            </w:r>
          </w:p>
        </w:tc>
        <w:tc>
          <w:tcPr>
            <w:tcW w:w="8460" w:type="dxa"/>
          </w:tcPr>
          <w:p w14:paraId="531882C6" w14:textId="77777777" w:rsidR="00D629F6" w:rsidRPr="00E807C2" w:rsidRDefault="00D629F6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3" w:name="insur0a_dayr"/>
            <w:r w:rsidRPr="00E807C2">
              <w:rPr>
                <w:rFonts w:ascii="Arial" w:hAnsi="Arial" w:cs="Arial"/>
                <w:i/>
                <w:sz w:val="16"/>
                <w:szCs w:val="16"/>
              </w:rPr>
              <w:t>дата</w:t>
            </w:r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CD7761" w:rsidRPr="00E807C2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</w:t>
            </w:r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End w:id="23"/>
            <w:r w:rsidR="00CD7761" w:rsidRPr="00E807C2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  </w:t>
            </w:r>
            <w:bookmarkStart w:id="24" w:name="insur0a_mesto_r"/>
            <w:r w:rsidR="00896B22" w:rsidRPr="00E807C2">
              <w:rPr>
                <w:rFonts w:ascii="Arial" w:hAnsi="Arial" w:cs="Arial"/>
                <w:i/>
                <w:sz w:val="16"/>
                <w:szCs w:val="16"/>
              </w:rPr>
              <w:t>место</w:t>
            </w:r>
            <w:bookmarkEnd w:id="24"/>
          </w:p>
        </w:tc>
      </w:tr>
      <w:tr w:rsidR="00D629F6" w:rsidRPr="001E39B0" w14:paraId="7730106B" w14:textId="77777777" w:rsidTr="00896B22">
        <w:tc>
          <w:tcPr>
            <w:tcW w:w="2628" w:type="dxa"/>
          </w:tcPr>
          <w:p w14:paraId="20221CC1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Адрес регистрации</w:t>
            </w:r>
          </w:p>
        </w:tc>
        <w:tc>
          <w:tcPr>
            <w:tcW w:w="8460" w:type="dxa"/>
          </w:tcPr>
          <w:p w14:paraId="57B5DEC5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bookmarkStart w:id="25" w:name="insur0a_adr"/>
            <w:r w:rsidRPr="00E807C2">
              <w:rPr>
                <w:rFonts w:ascii="Arial" w:hAnsi="Arial" w:cs="Arial"/>
                <w:i/>
                <w:sz w:val="16"/>
                <w:szCs w:val="16"/>
              </w:rPr>
              <w:t>страна, регион, населенный пункт, ул., дом, корп., кв.</w:t>
            </w:r>
            <w:bookmarkEnd w:id="25"/>
          </w:p>
        </w:tc>
      </w:tr>
      <w:tr w:rsidR="00D629F6" w:rsidRPr="001E39B0" w14:paraId="67E3844E" w14:textId="77777777" w:rsidTr="00896B22">
        <w:trPr>
          <w:trHeight w:val="53"/>
        </w:trPr>
        <w:tc>
          <w:tcPr>
            <w:tcW w:w="2628" w:type="dxa"/>
          </w:tcPr>
          <w:p w14:paraId="09F2C572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Адрес местожительства</w:t>
            </w:r>
          </w:p>
        </w:tc>
        <w:tc>
          <w:tcPr>
            <w:tcW w:w="8460" w:type="dxa"/>
          </w:tcPr>
          <w:p w14:paraId="418D6188" w14:textId="77777777" w:rsidR="00D629F6" w:rsidRPr="00E807C2" w:rsidRDefault="00D629F6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6" w:name="insur0a_adr_pro"/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страна, регион, населенный пункт, ул., дом, корп., </w:t>
            </w:r>
            <w:proofErr w:type="spellStart"/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>кв</w:t>
            </w:r>
            <w:bookmarkEnd w:id="26"/>
            <w:proofErr w:type="spellEnd"/>
          </w:p>
        </w:tc>
      </w:tr>
      <w:tr w:rsidR="00D629F6" w:rsidRPr="001E39B0" w14:paraId="367B3D7A" w14:textId="77777777" w:rsidTr="00896B22">
        <w:trPr>
          <w:trHeight w:val="109"/>
        </w:trPr>
        <w:tc>
          <w:tcPr>
            <w:tcW w:w="2628" w:type="dxa"/>
          </w:tcPr>
          <w:p w14:paraId="1E57A5BD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Телефон</w:t>
            </w:r>
          </w:p>
        </w:tc>
        <w:tc>
          <w:tcPr>
            <w:tcW w:w="8460" w:type="dxa"/>
          </w:tcPr>
          <w:p w14:paraId="237E11BD" w14:textId="77777777" w:rsidR="00D629F6" w:rsidRPr="00E807C2" w:rsidRDefault="00D61BF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7" w:name="telefon"/>
            <w:r w:rsidRPr="00E807C2">
              <w:rPr>
                <w:rFonts w:ascii="Arial" w:hAnsi="Arial" w:cs="Arial"/>
                <w:i/>
                <w:sz w:val="16"/>
                <w:szCs w:val="16"/>
              </w:rPr>
              <w:t>номер</w:t>
            </w:r>
            <w:bookmarkEnd w:id="27"/>
          </w:p>
        </w:tc>
      </w:tr>
      <w:tr w:rsidR="00744273" w:rsidRPr="001E39B0" w14:paraId="08A101DE" w14:textId="77777777" w:rsidTr="00896B22">
        <w:trPr>
          <w:trHeight w:val="109"/>
        </w:trPr>
        <w:tc>
          <w:tcPr>
            <w:tcW w:w="2628" w:type="dxa"/>
          </w:tcPr>
          <w:p w14:paraId="2F2EBE54" w14:textId="289735A3" w:rsidR="00744273" w:rsidRPr="00E807C2" w:rsidRDefault="00DA09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0A1DE2">
              <w:rPr>
                <w:rFonts w:ascii="Arial" w:hAnsi="Arial" w:cs="Arial"/>
                <w:sz w:val="16"/>
                <w:szCs w:val="16"/>
              </w:rPr>
              <w:t>дрес электронной почты</w:t>
            </w:r>
          </w:p>
        </w:tc>
        <w:tc>
          <w:tcPr>
            <w:tcW w:w="8460" w:type="dxa"/>
          </w:tcPr>
          <w:p w14:paraId="2F486D97" w14:textId="77777777" w:rsidR="00744273" w:rsidRPr="00E807C2" w:rsidRDefault="007442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</w:tbl>
    <w:p w14:paraId="30F2458A" w14:textId="77777777" w:rsidR="00D17ECB" w:rsidRPr="001E39B0" w:rsidRDefault="00D17ECB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8"/>
      </w:tblGrid>
      <w:tr w:rsidR="00D17ECB" w:rsidRPr="001E39B0" w14:paraId="3784CF44" w14:textId="77777777" w:rsidTr="00896B22">
        <w:tc>
          <w:tcPr>
            <w:tcW w:w="11088" w:type="dxa"/>
          </w:tcPr>
          <w:p w14:paraId="59629F44" w14:textId="77777777" w:rsidR="00D17ECB" w:rsidRPr="00E807C2" w:rsidRDefault="00D97360" w:rsidP="00E807C2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 xml:space="preserve">Сведения </w:t>
            </w:r>
            <w:r w:rsidR="002F1498">
              <w:rPr>
                <w:rFonts w:ascii="Arial" w:hAnsi="Arial" w:cs="Arial"/>
                <w:b/>
                <w:sz w:val="16"/>
                <w:szCs w:val="16"/>
              </w:rPr>
              <w:t>о Кредиторе (Выгодоприобретателе</w:t>
            </w:r>
            <w:r w:rsidR="00C22F82">
              <w:rPr>
                <w:rFonts w:ascii="Arial" w:hAnsi="Arial" w:cs="Arial"/>
                <w:b/>
                <w:sz w:val="16"/>
                <w:szCs w:val="16"/>
              </w:rPr>
              <w:t>) и Кредитном договоре</w:t>
            </w:r>
          </w:p>
        </w:tc>
      </w:tr>
      <w:tr w:rsidR="00E81F88" w:rsidRPr="001E39B0" w14:paraId="72E2117E" w14:textId="77777777" w:rsidTr="00896B22">
        <w:tc>
          <w:tcPr>
            <w:tcW w:w="11088" w:type="dxa"/>
          </w:tcPr>
          <w:p w14:paraId="7D103C31" w14:textId="77777777" w:rsidR="00E81F88" w:rsidRPr="00E81F88" w:rsidRDefault="00E81F88" w:rsidP="00E81F88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Кредитный договор №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>__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 от «__» _______ 20__ г. </w:t>
            </w:r>
          </w:p>
        </w:tc>
      </w:tr>
      <w:tr w:rsidR="00E81F88" w:rsidRPr="001E39B0" w14:paraId="4AED3568" w14:textId="77777777" w:rsidTr="00896B22">
        <w:tc>
          <w:tcPr>
            <w:tcW w:w="11088" w:type="dxa"/>
          </w:tcPr>
          <w:p w14:paraId="65C60BFA" w14:textId="65D6A324" w:rsidR="00E81F88" w:rsidRPr="00E807C2" w:rsidRDefault="00E81F88" w:rsidP="00E81F88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Выгодоприобретателем</w:t>
            </w:r>
            <w:r>
              <w:rPr>
                <w:rFonts w:ascii="Arial" w:hAnsi="Arial" w:cs="Arial"/>
                <w:sz w:val="16"/>
                <w:szCs w:val="16"/>
              </w:rPr>
              <w:t xml:space="preserve"> 1 по настоящему Полису </w:t>
            </w:r>
            <w:r w:rsidRPr="00BE05CE">
              <w:rPr>
                <w:rFonts w:ascii="Arial" w:hAnsi="Arial" w:cs="Arial"/>
                <w:sz w:val="16"/>
                <w:szCs w:val="16"/>
              </w:rPr>
              <w:t xml:space="preserve">в период срока действия </w:t>
            </w:r>
            <w:r>
              <w:rPr>
                <w:rFonts w:ascii="Arial" w:hAnsi="Arial" w:cs="Arial"/>
                <w:sz w:val="16"/>
                <w:szCs w:val="16"/>
              </w:rPr>
              <w:t>Кредитно</w:t>
            </w:r>
            <w:ins w:id="28" w:author="Щерба Евгений Анатольевич" w:date="2025-01-22T13:59:00Z">
              <w:r w:rsidR="00634319">
                <w:rPr>
                  <w:rFonts w:ascii="Arial" w:hAnsi="Arial" w:cs="Arial"/>
                  <w:sz w:val="16"/>
                  <w:szCs w:val="16"/>
                </w:rPr>
                <w:t>го договора</w:t>
              </w:r>
            </w:ins>
            <w:del w:id="29" w:author="Щерба Евгений Анатольевич" w:date="2025-01-22T13:59:00Z">
              <w:r w:rsidDel="00634319">
                <w:rPr>
                  <w:rFonts w:ascii="Arial" w:hAnsi="Arial" w:cs="Arial"/>
                  <w:sz w:val="16"/>
                  <w:szCs w:val="16"/>
                </w:rPr>
                <w:delText>й сделки</w:delText>
              </w:r>
            </w:del>
            <w:r>
              <w:rPr>
                <w:rFonts w:ascii="Arial" w:hAnsi="Arial" w:cs="Arial"/>
                <w:sz w:val="16"/>
                <w:szCs w:val="16"/>
              </w:rPr>
              <w:t xml:space="preserve">, обеспеченной </w:t>
            </w:r>
            <w:r w:rsidRPr="00BE05CE">
              <w:rPr>
                <w:rFonts w:ascii="Arial" w:hAnsi="Arial" w:cs="Arial"/>
                <w:sz w:val="16"/>
                <w:szCs w:val="16"/>
              </w:rPr>
              <w:t>Объектом страхования (наличие обязательств Заемщика перед Банком по Кредитно</w:t>
            </w:r>
            <w:ins w:id="30" w:author="Щерба Евгений Анатольевич" w:date="2025-01-22T13:59:00Z">
              <w:r w:rsidR="00634319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31" w:author="Щерба Евгений Анатольевич" w:date="2025-01-22T13:59:00Z">
              <w:r w:rsidRPr="00BE05CE" w:rsidDel="00634319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 w:rsidRPr="00BE05CE">
              <w:rPr>
                <w:rFonts w:ascii="Arial" w:hAnsi="Arial" w:cs="Arial"/>
                <w:sz w:val="16"/>
                <w:szCs w:val="16"/>
              </w:rPr>
              <w:t xml:space="preserve">) и в пределах суммы Страхового возмещения, не превышающей сумму Кредитных обязательств Заемщика перед Банком </w:t>
            </w:r>
            <w:r>
              <w:rPr>
                <w:rFonts w:ascii="Arial" w:hAnsi="Arial" w:cs="Arial"/>
                <w:sz w:val="16"/>
                <w:szCs w:val="16"/>
              </w:rPr>
              <w:t>по Кредитно</w:t>
            </w:r>
            <w:ins w:id="32" w:author="Щерба Евгений Анатольевич" w:date="2025-01-22T13:59:00Z">
              <w:r w:rsidR="00634319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33" w:author="Щерба Евгений Анатольевич" w:date="2025-01-22T13:59:00Z">
              <w:r w:rsidDel="00634319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назначается: </w:t>
            </w:r>
          </w:p>
          <w:p w14:paraId="79C663BD" w14:textId="77777777" w:rsidR="00E81F88" w:rsidRPr="00E81F88" w:rsidRDefault="00E81F88" w:rsidP="00E81F88">
            <w:pPr>
              <w:ind w:right="-1"/>
              <w:jc w:val="both"/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ПУБЛИЧНОЕ АКЦИОНЕРНОЕ ОБЩЕСТВО «БАНК «САНКТ-ПЕТЕРБУРГ»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, ИНН 7831000027, </w:t>
            </w:r>
            <w:proofErr w:type="spellStart"/>
            <w:r w:rsidRPr="00E807C2">
              <w:rPr>
                <w:rFonts w:ascii="Arial" w:hAnsi="Arial" w:cs="Arial"/>
                <w:sz w:val="16"/>
                <w:szCs w:val="16"/>
              </w:rPr>
              <w:t>кор</w:t>
            </w:r>
            <w:proofErr w:type="spellEnd"/>
            <w:r w:rsidRPr="00E807C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E807C2">
              <w:rPr>
                <w:rFonts w:ascii="Arial" w:hAnsi="Arial" w:cs="Arial"/>
                <w:sz w:val="16"/>
                <w:szCs w:val="16"/>
              </w:rPr>
              <w:t>сч</w:t>
            </w:r>
            <w:proofErr w:type="spellEnd"/>
            <w:r w:rsidRPr="00E807C2">
              <w:rPr>
                <w:rFonts w:ascii="Arial" w:hAnsi="Arial" w:cs="Arial"/>
                <w:sz w:val="16"/>
                <w:szCs w:val="16"/>
              </w:rPr>
              <w:t xml:space="preserve"> 30101810900000000790 </w:t>
            </w:r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Северо-Западное ГУ Банка России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, БИК 044030790, </w:t>
            </w:r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 xml:space="preserve">Почтовый адрес: 195112, Санкт-Петербург, </w:t>
            </w:r>
            <w:proofErr w:type="spellStart"/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Малоохтинский</w:t>
            </w:r>
            <w:proofErr w:type="spellEnd"/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 xml:space="preserve"> пр., д.64, лит. А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D17ECB" w:rsidRPr="001E39B0" w14:paraId="2D7D87FC" w14:textId="77777777" w:rsidTr="00896B22">
        <w:tc>
          <w:tcPr>
            <w:tcW w:w="11088" w:type="dxa"/>
          </w:tcPr>
          <w:p w14:paraId="0926B86B" w14:textId="3E1FA984" w:rsidR="00E611BC" w:rsidRPr="00E611BC" w:rsidRDefault="00E611BC" w:rsidP="0080335F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</w:t>
            </w:r>
            <w:r w:rsidRPr="00E611BC">
              <w:rPr>
                <w:rFonts w:ascii="Arial" w:hAnsi="Arial" w:cs="Arial"/>
                <w:sz w:val="16"/>
                <w:szCs w:val="16"/>
              </w:rPr>
              <w:t>ыгодоприобретателем</w:t>
            </w:r>
            <w:r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E611BC">
              <w:rPr>
                <w:rFonts w:ascii="Arial" w:hAnsi="Arial" w:cs="Arial"/>
                <w:sz w:val="16"/>
                <w:szCs w:val="16"/>
              </w:rPr>
              <w:t xml:space="preserve"> в части суммы страховой выплаты, оставшейся после осуществления страховой выплаты Выгодоприобретателю-1, является Страхователь</w:t>
            </w:r>
            <w:r>
              <w:rPr>
                <w:rFonts w:ascii="Arial" w:hAnsi="Arial" w:cs="Arial"/>
                <w:sz w:val="16"/>
                <w:szCs w:val="16"/>
              </w:rPr>
              <w:t xml:space="preserve"> (Застрахованное лицо)</w:t>
            </w:r>
            <w:r w:rsidRPr="00E611BC">
              <w:rPr>
                <w:rFonts w:ascii="Arial" w:hAnsi="Arial" w:cs="Arial"/>
                <w:sz w:val="16"/>
                <w:szCs w:val="16"/>
              </w:rPr>
              <w:t xml:space="preserve"> или наследник в случае смерти Страхователя</w:t>
            </w:r>
            <w:r w:rsidR="000F52B2">
              <w:rPr>
                <w:rFonts w:ascii="Arial" w:hAnsi="Arial" w:cs="Arial"/>
                <w:sz w:val="16"/>
                <w:szCs w:val="16"/>
              </w:rPr>
              <w:t xml:space="preserve"> (Застрахованного лица)</w:t>
            </w:r>
            <w:r w:rsidRPr="00E611BC">
              <w:rPr>
                <w:rFonts w:ascii="Arial" w:hAnsi="Arial" w:cs="Arial"/>
                <w:sz w:val="16"/>
                <w:szCs w:val="16"/>
              </w:rPr>
              <w:t>.</w:t>
            </w:r>
            <w:r w:rsidRPr="00E611BC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C37DA20" wp14:editId="65B7DC2F">
                  <wp:extent cx="9526" cy="9526"/>
                  <wp:effectExtent l="0" t="0" r="0" b="0"/>
                  <wp:docPr id="1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" cy="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6A158" w14:textId="77777777" w:rsidR="00D17ECB" w:rsidRPr="001E39B0" w:rsidRDefault="00D17ECB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460"/>
      </w:tblGrid>
      <w:tr w:rsidR="00C832AA" w:rsidRPr="001E39B0" w14:paraId="147F6A7A" w14:textId="77777777" w:rsidTr="00896B22">
        <w:tc>
          <w:tcPr>
            <w:tcW w:w="2628" w:type="dxa"/>
          </w:tcPr>
          <w:p w14:paraId="1BF87BCC" w14:textId="77777777" w:rsidR="00C832AA" w:rsidRPr="00E807C2" w:rsidRDefault="00896B22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b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Объекты страхования</w:t>
            </w:r>
          </w:p>
        </w:tc>
        <w:tc>
          <w:tcPr>
            <w:tcW w:w="8460" w:type="dxa"/>
          </w:tcPr>
          <w:p w14:paraId="26B1F7E2" w14:textId="77777777" w:rsidR="00C832AA" w:rsidRPr="00E807C2" w:rsidRDefault="00C832AA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Страховые случаи</w:t>
            </w:r>
          </w:p>
        </w:tc>
      </w:tr>
      <w:tr w:rsidR="00F306F2" w:rsidRPr="001E39B0" w14:paraId="25410BC2" w14:textId="77777777" w:rsidTr="00F306F2">
        <w:tc>
          <w:tcPr>
            <w:tcW w:w="2628" w:type="dxa"/>
            <w:vAlign w:val="center"/>
          </w:tcPr>
          <w:p w14:paraId="772487D5" w14:textId="77777777" w:rsidR="00F306F2" w:rsidRPr="00E807C2" w:rsidRDefault="00F306F2" w:rsidP="00F306F2">
            <w:pPr>
              <w:rPr>
                <w:rFonts w:ascii="Arial" w:hAnsi="Arial" w:cs="Arial"/>
                <w:sz w:val="16"/>
                <w:szCs w:val="16"/>
              </w:rPr>
            </w:pPr>
            <w:bookmarkStart w:id="34" w:name="ob_str_ns"/>
            <w:r w:rsidRPr="00E807C2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bookmarkEnd w:id="34"/>
            <w:r w:rsidRPr="00E807C2">
              <w:rPr>
                <w:rFonts w:ascii="Arial" w:hAnsi="Arial" w:cs="Arial"/>
                <w:sz w:val="16"/>
                <w:szCs w:val="16"/>
              </w:rPr>
              <w:t xml:space="preserve"> Страхование от несчастного случая и болезни</w:t>
            </w:r>
          </w:p>
        </w:tc>
        <w:tc>
          <w:tcPr>
            <w:tcW w:w="8460" w:type="dxa"/>
            <w:vAlign w:val="center"/>
          </w:tcPr>
          <w:p w14:paraId="4F7BFB73" w14:textId="77777777" w:rsidR="00F306F2" w:rsidRPr="00E807C2" w:rsidRDefault="00033CB1" w:rsidP="00F306F2">
            <w:pPr>
              <w:rPr>
                <w:rFonts w:ascii="Arial" w:hAnsi="Arial" w:cs="Arial"/>
                <w:sz w:val="16"/>
                <w:szCs w:val="16"/>
              </w:rPr>
            </w:pPr>
            <w:bookmarkStart w:id="35" w:name="ob_str_ns_risk1"/>
            <w:r w:rsidRPr="00E807C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bookmarkEnd w:id="35"/>
            <w:r w:rsidR="00F306F2" w:rsidRPr="00E807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7357A" w:rsidRPr="00E807C2">
              <w:rPr>
                <w:rFonts w:ascii="Arial" w:hAnsi="Arial" w:cs="Arial"/>
                <w:sz w:val="16"/>
                <w:szCs w:val="16"/>
              </w:rPr>
              <w:t>смерть Застрахованного лица, в том числе в результате болезни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1676B" w:rsidRPr="00E807C2">
              <w:rPr>
                <w:rFonts w:ascii="Arial" w:hAnsi="Arial" w:cs="Arial"/>
                <w:b/>
                <w:sz w:val="16"/>
                <w:szCs w:val="16"/>
              </w:rPr>
              <w:t>в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соответствии с п. 4.4.</w:t>
            </w:r>
            <w:r w:rsidR="0081676B" w:rsidRPr="00E807C2">
              <w:rPr>
                <w:rFonts w:ascii="Arial" w:hAnsi="Arial" w:cs="Arial"/>
                <w:b/>
                <w:sz w:val="16"/>
                <w:szCs w:val="16"/>
              </w:rPr>
              <w:t>1.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Правил</w:t>
            </w:r>
          </w:p>
          <w:p w14:paraId="626A5B65" w14:textId="77777777" w:rsidR="00F306F2" w:rsidRPr="00B8520C" w:rsidRDefault="00033CB1" w:rsidP="00F306F2">
            <w:pPr>
              <w:rPr>
                <w:rFonts w:ascii="Arial" w:hAnsi="Arial" w:cs="Arial"/>
                <w:sz w:val="16"/>
                <w:szCs w:val="16"/>
              </w:rPr>
            </w:pPr>
            <w:bookmarkStart w:id="36" w:name="ob_str_ns_risk2"/>
            <w:r w:rsidRPr="00E807C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bookmarkEnd w:id="36"/>
            <w:r w:rsidR="00F306F2" w:rsidRPr="00E807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7357A" w:rsidRPr="00E807C2">
              <w:rPr>
                <w:rFonts w:ascii="Arial" w:hAnsi="Arial" w:cs="Arial"/>
                <w:sz w:val="16"/>
                <w:szCs w:val="16"/>
              </w:rPr>
              <w:t>установление Застрахованному лицу инвалидности I, II группы, в том числе в результате болезни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1676B" w:rsidRPr="00E807C2">
              <w:rPr>
                <w:rFonts w:ascii="Arial" w:hAnsi="Arial" w:cs="Arial"/>
                <w:b/>
                <w:sz w:val="16"/>
                <w:szCs w:val="16"/>
              </w:rPr>
              <w:t>в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соответствии с п. 4.4.</w:t>
            </w:r>
            <w:r w:rsidR="0081676B" w:rsidRPr="00E807C2">
              <w:rPr>
                <w:rFonts w:ascii="Arial" w:hAnsi="Arial" w:cs="Arial"/>
                <w:b/>
                <w:sz w:val="16"/>
                <w:szCs w:val="16"/>
              </w:rPr>
              <w:t>2.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Правил</w:t>
            </w:r>
          </w:p>
        </w:tc>
      </w:tr>
    </w:tbl>
    <w:p w14:paraId="736F2A6A" w14:textId="77777777" w:rsidR="00C832AA" w:rsidRPr="001E39B0" w:rsidRDefault="00C832AA">
      <w:pPr>
        <w:rPr>
          <w:sz w:val="4"/>
          <w:szCs w:val="4"/>
        </w:rPr>
      </w:pPr>
    </w:p>
    <w:p w14:paraId="25FF2701" w14:textId="77777777" w:rsidR="00D17ECB" w:rsidRPr="001E39B0" w:rsidRDefault="00D17EC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D9320B" w:rsidRPr="001E39B0" w14:paraId="2722A747" w14:textId="77777777" w:rsidTr="00E0285D">
        <w:tc>
          <w:tcPr>
            <w:tcW w:w="10988" w:type="dxa"/>
          </w:tcPr>
          <w:p w14:paraId="488811E0" w14:textId="77777777" w:rsidR="00D9320B" w:rsidRPr="00162338" w:rsidRDefault="00896B22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162338">
              <w:rPr>
                <w:rFonts w:ascii="Arial" w:hAnsi="Arial" w:cs="Arial"/>
                <w:b/>
                <w:sz w:val="16"/>
                <w:szCs w:val="16"/>
              </w:rPr>
              <w:t>Застрахованные лица</w:t>
            </w:r>
          </w:p>
        </w:tc>
      </w:tr>
      <w:tr w:rsidR="00D9320B" w:rsidRPr="001E39B0" w14:paraId="53B0CF14" w14:textId="77777777" w:rsidTr="00E0285D">
        <w:tc>
          <w:tcPr>
            <w:tcW w:w="10988" w:type="dxa"/>
          </w:tcPr>
          <w:p w14:paraId="77780DA8" w14:textId="55F32675" w:rsidR="00D9320B" w:rsidRPr="00162338" w:rsidRDefault="00645AC8" w:rsidP="00AF20EC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bookmarkStart w:id="37" w:name="insur1"/>
            <w:r w:rsidRPr="00162338">
              <w:rPr>
                <w:rFonts w:ascii="Arial" w:hAnsi="Arial" w:cs="Arial"/>
                <w:b/>
                <w:sz w:val="16"/>
                <w:szCs w:val="16"/>
              </w:rPr>
              <w:t>Застрахованный 1</w:t>
            </w:r>
            <w:r w:rsidR="00E0285D">
              <w:rPr>
                <w:rFonts w:ascii="Arial" w:hAnsi="Arial" w:cs="Arial"/>
                <w:b/>
                <w:sz w:val="16"/>
                <w:szCs w:val="16"/>
              </w:rPr>
              <w:t xml:space="preserve"> (Заемщик)</w:t>
            </w:r>
            <w:r w:rsidRPr="00162338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D9320B" w:rsidRPr="0016233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38" w:name="insur1a_fio_full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фамилия имя отчество</w:t>
            </w:r>
            <w:bookmarkEnd w:id="38"/>
            <w:r w:rsidR="00896B22" w:rsidRPr="00162338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7504BE" w:rsidRPr="0016233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 xml:space="preserve">гражданство: </w:t>
            </w:r>
            <w:bookmarkStart w:id="39" w:name="insur1a_gra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страна</w:t>
            </w:r>
            <w:bookmarkEnd w:id="39"/>
            <w:r w:rsidR="00896B22" w:rsidRPr="00162338">
              <w:rPr>
                <w:rFonts w:ascii="Arial" w:hAnsi="Arial" w:cs="Arial"/>
                <w:sz w:val="16"/>
                <w:szCs w:val="16"/>
              </w:rPr>
              <w:t xml:space="preserve"> ,п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аспорт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>серия</w:t>
            </w:r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40" w:name="insur1a_pasp_ser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___</w:t>
            </w:r>
            <w:bookmarkEnd w:id="40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>№</w:t>
            </w:r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41" w:name="insur1a_pasp_num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___</w:t>
            </w:r>
            <w:bookmarkEnd w:id="41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>выдан</w:t>
            </w:r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42" w:name="insur1a_pasp_widan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кем и когда</w:t>
            </w:r>
            <w:bookmarkEnd w:id="42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>д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ата и место рождения: </w:t>
            </w:r>
            <w:bookmarkStart w:id="43" w:name="insur1a_dayr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дата</w:t>
            </w:r>
            <w:bookmarkEnd w:id="43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bookmarkStart w:id="44" w:name="insur1a_mesto_r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место</w:t>
            </w:r>
            <w:bookmarkEnd w:id="44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>а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дрес регистрации: </w:t>
            </w:r>
            <w:bookmarkStart w:id="45" w:name="insur1a_adr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страна, регион, населенный пункт, ул., дом, корп., кв.</w:t>
            </w:r>
            <w:bookmarkEnd w:id="45"/>
            <w:r w:rsidR="00F158DC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>ад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рес проживания: </w:t>
            </w:r>
            <w:bookmarkStart w:id="46" w:name="insur1a_adr_pro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страна, регион, нас</w:t>
            </w:r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еленный пункт, ул., </w:t>
            </w:r>
            <w:proofErr w:type="spellStart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>дом,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.</w:t>
            </w:r>
            <w:bookmarkEnd w:id="46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>,телефон</w:t>
            </w:r>
            <w:proofErr w:type="spellEnd"/>
            <w:r w:rsidR="00DA09BD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DA09BD" w:rsidRPr="00A7047D">
              <w:rPr>
                <w:rFonts w:ascii="Arial" w:hAnsi="Arial" w:cs="Arial"/>
                <w:i/>
                <w:sz w:val="16"/>
                <w:szCs w:val="16"/>
              </w:rPr>
              <w:t xml:space="preserve"> адрес электронной почты</w:t>
            </w:r>
            <w:bookmarkStart w:id="47" w:name="insur1_telefon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   </w:t>
            </w:r>
            <w:bookmarkEnd w:id="47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6606FB" w:rsidRPr="00162338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bookmarkEnd w:id="37"/>
          </w:p>
        </w:tc>
      </w:tr>
      <w:tr w:rsidR="00D9320B" w:rsidRPr="001E39B0" w14:paraId="7D7F8D82" w14:textId="77777777" w:rsidTr="00E0285D">
        <w:tc>
          <w:tcPr>
            <w:tcW w:w="10988" w:type="dxa"/>
          </w:tcPr>
          <w:p w14:paraId="41052595" w14:textId="5997DC06" w:rsidR="00D9320B" w:rsidRPr="00162338" w:rsidRDefault="00645AC8" w:rsidP="00AF20EC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bookmarkStart w:id="48" w:name="insur2"/>
            <w:r w:rsidRPr="00162338">
              <w:rPr>
                <w:rFonts w:ascii="Arial" w:hAnsi="Arial" w:cs="Arial"/>
                <w:b/>
                <w:sz w:val="16"/>
                <w:szCs w:val="16"/>
              </w:rPr>
              <w:t>Застрахованный 2</w:t>
            </w:r>
            <w:r w:rsidR="00E0285D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="00E0285D">
              <w:rPr>
                <w:rFonts w:ascii="Arial" w:hAnsi="Arial" w:cs="Arial"/>
                <w:b/>
                <w:sz w:val="16"/>
                <w:szCs w:val="16"/>
              </w:rPr>
              <w:t>Созаемщик</w:t>
            </w:r>
            <w:proofErr w:type="spellEnd"/>
            <w:r w:rsidR="00E0285D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Pr="00162338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F306F2" w:rsidRPr="0016233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49" w:name="insur2a_fio_full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фамилия имя отчество</w:t>
            </w:r>
            <w:bookmarkEnd w:id="49"/>
            <w:r w:rsidR="00F306F2" w:rsidRPr="00162338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 xml:space="preserve">гражданство: </w:t>
            </w:r>
            <w:bookmarkStart w:id="50" w:name="insur2a_gra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страна</w:t>
            </w:r>
            <w:bookmarkEnd w:id="50"/>
            <w:r w:rsidR="00F306F2" w:rsidRPr="00162338">
              <w:rPr>
                <w:rFonts w:ascii="Arial" w:hAnsi="Arial" w:cs="Arial"/>
                <w:sz w:val="16"/>
                <w:szCs w:val="16"/>
              </w:rPr>
              <w:t xml:space="preserve"> ,паспорт серия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51" w:name="insur2a_pasp_ser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___</w:t>
            </w:r>
            <w:bookmarkEnd w:id="51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>№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52" w:name="insur2a_pasp_num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___</w:t>
            </w:r>
            <w:bookmarkEnd w:id="52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>выдан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53" w:name="insur2a_pasp_widan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кем и когда</w:t>
            </w:r>
            <w:bookmarkEnd w:id="53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 xml:space="preserve">дата и место рождения: </w:t>
            </w:r>
            <w:bookmarkStart w:id="54" w:name="insur2a_dayr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дата</w:t>
            </w:r>
            <w:bookmarkEnd w:id="54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bookmarkStart w:id="55" w:name="insur2a_mesto_r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место</w:t>
            </w:r>
            <w:bookmarkEnd w:id="55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 xml:space="preserve"> адрес регистрации: </w:t>
            </w:r>
            <w:bookmarkStart w:id="56" w:name="insur2a_adr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страна, регион, населенный пункт, ул., дом, корп., </w:t>
            </w:r>
            <w:proofErr w:type="spellStart"/>
            <w:r w:rsidR="00F158DC" w:rsidRPr="00162338">
              <w:rPr>
                <w:rFonts w:ascii="Arial" w:hAnsi="Arial" w:cs="Arial"/>
                <w:i/>
                <w:sz w:val="16"/>
                <w:szCs w:val="16"/>
              </w:rPr>
              <w:t>кВ</w:t>
            </w:r>
            <w:bookmarkEnd w:id="56"/>
            <w:proofErr w:type="spellEnd"/>
            <w:r w:rsidR="00F158DC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 xml:space="preserve"> адрес проживания: </w:t>
            </w:r>
            <w:bookmarkStart w:id="57" w:name="insur2a_adr_pro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страна, регион, населе</w:t>
            </w:r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>нный пункт, ул., до</w:t>
            </w:r>
            <w:r w:rsidR="006606FB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End w:id="57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>,телефон</w:t>
            </w:r>
            <w:r w:rsidR="00DA09BD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DA09BD" w:rsidRPr="000A1DE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A09BD" w:rsidRPr="00FC38AC">
              <w:rPr>
                <w:rFonts w:ascii="Arial" w:hAnsi="Arial" w:cs="Arial"/>
                <w:i/>
                <w:sz w:val="16"/>
                <w:szCs w:val="16"/>
              </w:rPr>
              <w:t>адрес электронной почты</w:t>
            </w:r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bookmarkStart w:id="58" w:name="insur2_telefon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6606FB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bookmarkEnd w:id="58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6606FB" w:rsidRPr="00162338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bookmarkEnd w:id="48"/>
          </w:p>
        </w:tc>
      </w:tr>
    </w:tbl>
    <w:p w14:paraId="21649FE7" w14:textId="77777777" w:rsidR="00D9320B" w:rsidRPr="001E39B0" w:rsidRDefault="00D9320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D9320B" w:rsidRPr="001E39B0" w14:paraId="23D2F712" w14:textId="77777777" w:rsidTr="009902A5">
        <w:tc>
          <w:tcPr>
            <w:tcW w:w="10988" w:type="dxa"/>
          </w:tcPr>
          <w:p w14:paraId="2C571525" w14:textId="77777777" w:rsidR="00D9320B" w:rsidRPr="00162338" w:rsidRDefault="0081676B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162338">
              <w:rPr>
                <w:rFonts w:ascii="Arial" w:hAnsi="Arial" w:cs="Arial"/>
                <w:b/>
                <w:sz w:val="16"/>
                <w:szCs w:val="16"/>
              </w:rPr>
              <w:t>Страховая сумма</w:t>
            </w:r>
            <w:r w:rsidR="00E11398" w:rsidRPr="00162338">
              <w:rPr>
                <w:rFonts w:ascii="Arial" w:hAnsi="Arial" w:cs="Arial"/>
                <w:b/>
                <w:sz w:val="16"/>
                <w:szCs w:val="16"/>
              </w:rPr>
              <w:t>. Страховая премия</w:t>
            </w:r>
          </w:p>
        </w:tc>
      </w:tr>
      <w:tr w:rsidR="00162338" w:rsidRPr="001E39B0" w14:paraId="6809AB99" w14:textId="77777777" w:rsidTr="009902A5">
        <w:tc>
          <w:tcPr>
            <w:tcW w:w="10988" w:type="dxa"/>
          </w:tcPr>
          <w:p w14:paraId="6F5D4414" w14:textId="77777777" w:rsidR="00162338" w:rsidRPr="00020007" w:rsidRDefault="00162338" w:rsidP="00E0285D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2000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Страховая сумма определяется </w:t>
            </w:r>
            <w:r w:rsidR="00E0285D" w:rsidRPr="0002000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в размере  не менее остатка ссудной задолженности, но в любом случае не более действительной стоимости этого имущества и на дату заключения настоящего Полиса  </w:t>
            </w:r>
            <w:r w:rsidRPr="00020007">
              <w:rPr>
                <w:rFonts w:ascii="Arial" w:hAnsi="Arial" w:cs="Arial"/>
                <w:color w:val="000000" w:themeColor="text1"/>
                <w:sz w:val="16"/>
                <w:szCs w:val="16"/>
              </w:rPr>
              <w:t>составляет:                                              руб. (сумма прописью).</w:t>
            </w:r>
          </w:p>
        </w:tc>
      </w:tr>
      <w:tr w:rsidR="00E0285D" w:rsidRPr="001E39B0" w14:paraId="2F877A2F" w14:textId="77777777" w:rsidTr="009902A5">
        <w:tc>
          <w:tcPr>
            <w:tcW w:w="10988" w:type="dxa"/>
          </w:tcPr>
          <w:p w14:paraId="1D0378AA" w14:textId="11813493" w:rsidR="00E0285D" w:rsidRDefault="00E0285D" w:rsidP="00E0285D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Страховая сумма по каждому Застрахованному, указанному в п. </w:t>
            </w:r>
            <w:r w:rsidR="005343EE">
              <w:rPr>
                <w:rFonts w:ascii="Arial" w:hAnsi="Arial" w:cs="Arial"/>
                <w:sz w:val="16"/>
                <w:szCs w:val="16"/>
              </w:rPr>
              <w:t>5</w:t>
            </w:r>
            <w:r w:rsidRPr="005343EE">
              <w:rPr>
                <w:rFonts w:ascii="Arial" w:hAnsi="Arial" w:cs="Arial"/>
                <w:sz w:val="16"/>
                <w:szCs w:val="16"/>
              </w:rPr>
              <w:t>. настоящего Полиса, устанавливается отдельно в процентном соотношении, исходя из размера общей ст</w:t>
            </w:r>
            <w:r w:rsidR="005343EE">
              <w:rPr>
                <w:rFonts w:ascii="Arial" w:hAnsi="Arial" w:cs="Arial"/>
                <w:sz w:val="16"/>
                <w:szCs w:val="16"/>
              </w:rPr>
              <w:t xml:space="preserve">раховой суммы, указанной в </w:t>
            </w:r>
            <w:proofErr w:type="spellStart"/>
            <w:r w:rsidR="005343EE">
              <w:rPr>
                <w:rFonts w:ascii="Arial" w:hAnsi="Arial" w:cs="Arial"/>
                <w:sz w:val="16"/>
                <w:szCs w:val="16"/>
              </w:rPr>
              <w:t>пп</w:t>
            </w:r>
            <w:proofErr w:type="spellEnd"/>
            <w:r w:rsidR="005343EE">
              <w:rPr>
                <w:rFonts w:ascii="Arial" w:hAnsi="Arial" w:cs="Arial"/>
                <w:sz w:val="16"/>
                <w:szCs w:val="16"/>
              </w:rPr>
              <w:t>. 6</w:t>
            </w:r>
            <w:r w:rsidRPr="005343EE">
              <w:rPr>
                <w:rFonts w:ascii="Arial" w:hAnsi="Arial" w:cs="Arial"/>
                <w:sz w:val="16"/>
                <w:szCs w:val="16"/>
              </w:rPr>
              <w:t>.1.</w:t>
            </w:r>
            <w:r>
              <w:rPr>
                <w:rFonts w:ascii="Arial" w:hAnsi="Arial" w:cs="Arial"/>
                <w:sz w:val="16"/>
                <w:szCs w:val="16"/>
              </w:rPr>
              <w:t xml:space="preserve"> Полиса., и для:</w:t>
            </w:r>
          </w:p>
          <w:p w14:paraId="2938D010" w14:textId="77777777" w:rsidR="00E0285D" w:rsidRDefault="00E0285D" w:rsidP="00E0285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>Застрахованного 1 сост</w:t>
            </w:r>
            <w:r>
              <w:rPr>
                <w:rFonts w:ascii="Arial" w:hAnsi="Arial" w:cs="Arial"/>
                <w:sz w:val="16"/>
                <w:szCs w:val="16"/>
              </w:rPr>
              <w:t>авляет – 70%;</w:t>
            </w:r>
          </w:p>
          <w:p w14:paraId="0392BDC9" w14:textId="77777777" w:rsidR="00E0285D" w:rsidRPr="000A1DE2" w:rsidRDefault="00E0285D" w:rsidP="00E0285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>Застрахова</w:t>
            </w:r>
            <w:r>
              <w:rPr>
                <w:rFonts w:ascii="Arial" w:hAnsi="Arial" w:cs="Arial"/>
                <w:sz w:val="16"/>
                <w:szCs w:val="16"/>
              </w:rPr>
              <w:t>нного 2 составляет – 30%;</w:t>
            </w:r>
          </w:p>
        </w:tc>
      </w:tr>
      <w:tr w:rsidR="00713416" w:rsidRPr="001E39B0" w14:paraId="42520981" w14:textId="77777777" w:rsidTr="009902A5">
        <w:tc>
          <w:tcPr>
            <w:tcW w:w="10988" w:type="dxa"/>
          </w:tcPr>
          <w:p w14:paraId="7B673B12" w14:textId="21109D43" w:rsidR="00713416" w:rsidRPr="00162338" w:rsidRDefault="009902A5" w:rsidP="005343EE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9902A5">
              <w:rPr>
                <w:rFonts w:ascii="Arial" w:hAnsi="Arial" w:cs="Arial"/>
                <w:sz w:val="16"/>
                <w:szCs w:val="16"/>
              </w:rPr>
              <w:t>Общая страховая сумма,</w:t>
            </w:r>
            <w:r>
              <w:rPr>
                <w:rFonts w:ascii="Arial" w:hAnsi="Arial" w:cs="Arial"/>
                <w:sz w:val="16"/>
                <w:szCs w:val="16"/>
              </w:rPr>
              <w:t xml:space="preserve"> указанная в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пп</w:t>
            </w:r>
            <w:proofErr w:type="spellEnd"/>
            <w:r w:rsidRPr="005343EE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5343EE" w:rsidRPr="005343EE">
              <w:rPr>
                <w:rFonts w:ascii="Arial" w:hAnsi="Arial" w:cs="Arial"/>
                <w:sz w:val="16"/>
                <w:szCs w:val="16"/>
              </w:rPr>
              <w:t>6</w:t>
            </w:r>
            <w:r w:rsidRPr="005343EE">
              <w:rPr>
                <w:rFonts w:ascii="Arial" w:hAnsi="Arial" w:cs="Arial"/>
                <w:sz w:val="16"/>
                <w:szCs w:val="16"/>
              </w:rPr>
              <w:t>.1. Полиса</w:t>
            </w:r>
            <w:r w:rsidRPr="009902A5">
              <w:rPr>
                <w:rFonts w:ascii="Arial" w:hAnsi="Arial" w:cs="Arial"/>
                <w:sz w:val="16"/>
                <w:szCs w:val="16"/>
              </w:rPr>
              <w:t xml:space="preserve"> в дальнейшем изменяется соответственно изменению Остатка ссудной задолженности. При этом страховая сумма в отношении </w:t>
            </w:r>
            <w:r w:rsidR="00F85178">
              <w:rPr>
                <w:rFonts w:ascii="Arial" w:hAnsi="Arial" w:cs="Arial"/>
                <w:sz w:val="16"/>
                <w:szCs w:val="16"/>
              </w:rPr>
              <w:t xml:space="preserve">каждого </w:t>
            </w:r>
            <w:r w:rsidR="00F85178" w:rsidRPr="00A36242">
              <w:rPr>
                <w:rFonts w:ascii="Arial" w:hAnsi="Arial" w:cs="Arial"/>
                <w:sz w:val="16"/>
                <w:szCs w:val="16"/>
              </w:rPr>
              <w:t>З</w:t>
            </w:r>
            <w:r w:rsidRPr="00A36242">
              <w:rPr>
                <w:rFonts w:ascii="Arial" w:hAnsi="Arial" w:cs="Arial"/>
                <w:sz w:val="16"/>
                <w:szCs w:val="16"/>
              </w:rPr>
              <w:t>астрахованного (</w:t>
            </w:r>
            <w:r w:rsidR="00A36242" w:rsidRPr="00A36242">
              <w:rPr>
                <w:rFonts w:ascii="Arial" w:hAnsi="Arial" w:cs="Arial"/>
                <w:sz w:val="16"/>
                <w:szCs w:val="16"/>
              </w:rPr>
              <w:t>по п.5</w:t>
            </w:r>
            <w:r w:rsidRPr="00A36242">
              <w:rPr>
                <w:rFonts w:ascii="Arial" w:hAnsi="Arial" w:cs="Arial"/>
                <w:sz w:val="16"/>
                <w:szCs w:val="16"/>
              </w:rPr>
              <w:t xml:space="preserve"> Полиса)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902A5">
              <w:rPr>
                <w:rFonts w:ascii="Arial" w:hAnsi="Arial" w:cs="Arial"/>
                <w:sz w:val="16"/>
                <w:szCs w:val="16"/>
              </w:rPr>
              <w:t>на последующие страховые периоды устанавливается исходя из процентов, указанных в настоящем пункте.</w:t>
            </w:r>
          </w:p>
        </w:tc>
      </w:tr>
      <w:tr w:rsidR="00713416" w:rsidRPr="001E39B0" w14:paraId="1402F15D" w14:textId="77777777" w:rsidTr="009902A5">
        <w:tc>
          <w:tcPr>
            <w:tcW w:w="10988" w:type="dxa"/>
          </w:tcPr>
          <w:p w14:paraId="60436191" w14:textId="5E1C6DA4" w:rsidR="00744273" w:rsidRPr="00FC38AC" w:rsidRDefault="00713416" w:rsidP="00FC38AC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162338">
              <w:rPr>
                <w:rFonts w:ascii="Arial" w:hAnsi="Arial" w:cs="Arial"/>
                <w:sz w:val="16"/>
                <w:szCs w:val="16"/>
              </w:rPr>
              <w:t>Страховая премия</w:t>
            </w:r>
            <w:r w:rsidR="00311184" w:rsidRPr="00162338">
              <w:rPr>
                <w:rFonts w:ascii="Arial" w:hAnsi="Arial" w:cs="Arial"/>
                <w:sz w:val="16"/>
                <w:szCs w:val="16"/>
              </w:rPr>
              <w:t xml:space="preserve"> (страховой взнос)</w:t>
            </w:r>
            <w:r w:rsidRPr="00162338">
              <w:rPr>
                <w:rFonts w:ascii="Arial" w:hAnsi="Arial" w:cs="Arial"/>
                <w:sz w:val="16"/>
                <w:szCs w:val="16"/>
              </w:rPr>
              <w:t xml:space="preserve"> оплачивается ежегодно, согласно Графику уплаты страховой премии (страховых взносов) (Приложение №1).</w:t>
            </w:r>
          </w:p>
        </w:tc>
      </w:tr>
    </w:tbl>
    <w:p w14:paraId="4FF22FA9" w14:textId="77777777" w:rsidR="00D9320B" w:rsidRPr="001E39B0" w:rsidRDefault="00D9320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D9320B" w:rsidRPr="001E39B0" w14:paraId="4767995B" w14:textId="77777777" w:rsidTr="00502C4E">
        <w:tc>
          <w:tcPr>
            <w:tcW w:w="10988" w:type="dxa"/>
          </w:tcPr>
          <w:p w14:paraId="191B4D0D" w14:textId="3918ADF1" w:rsidR="00D9320B" w:rsidRPr="00C710EA" w:rsidRDefault="00E81F88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>
              <w:br w:type="page"/>
            </w:r>
            <w:r w:rsidR="00FF4986" w:rsidRPr="00C710EA">
              <w:rPr>
                <w:rFonts w:ascii="Arial" w:hAnsi="Arial" w:cs="Arial"/>
                <w:b/>
                <w:sz w:val="16"/>
                <w:szCs w:val="16"/>
              </w:rPr>
              <w:t>Д</w:t>
            </w:r>
            <w:r w:rsidR="0081676B" w:rsidRPr="00C710EA">
              <w:rPr>
                <w:rFonts w:ascii="Arial" w:hAnsi="Arial" w:cs="Arial"/>
                <w:b/>
                <w:sz w:val="16"/>
                <w:szCs w:val="16"/>
              </w:rPr>
              <w:t>ействи</w:t>
            </w:r>
            <w:r w:rsidR="00FF4986" w:rsidRPr="00C710EA">
              <w:rPr>
                <w:rFonts w:ascii="Arial" w:hAnsi="Arial" w:cs="Arial"/>
                <w:b/>
                <w:sz w:val="16"/>
                <w:szCs w:val="16"/>
              </w:rPr>
              <w:t>е</w:t>
            </w:r>
            <w:r w:rsidR="0081676B" w:rsidRPr="00C710E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FC38AC">
              <w:rPr>
                <w:rFonts w:ascii="Arial" w:hAnsi="Arial" w:cs="Arial"/>
                <w:b/>
                <w:sz w:val="16"/>
                <w:szCs w:val="16"/>
              </w:rPr>
              <w:t xml:space="preserve">договора </w:t>
            </w:r>
            <w:r w:rsidR="00FF4986" w:rsidRPr="00C710EA">
              <w:rPr>
                <w:rFonts w:ascii="Arial" w:hAnsi="Arial" w:cs="Arial"/>
                <w:b/>
                <w:sz w:val="16"/>
                <w:szCs w:val="16"/>
              </w:rPr>
              <w:t>страхования</w:t>
            </w:r>
          </w:p>
        </w:tc>
      </w:tr>
      <w:tr w:rsidR="00D9320B" w:rsidRPr="001E39B0" w14:paraId="1351EF73" w14:textId="77777777" w:rsidTr="00502C4E">
        <w:tc>
          <w:tcPr>
            <w:tcW w:w="10988" w:type="dxa"/>
          </w:tcPr>
          <w:p w14:paraId="6C730349" w14:textId="1CB48773" w:rsidR="00D9320B" w:rsidRPr="00C710EA" w:rsidRDefault="00FC38AC" w:rsidP="006C1D03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Договор страхования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 действует в</w:t>
            </w:r>
            <w:r w:rsidR="004D66D2" w:rsidRPr="00C710E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течение </w:t>
            </w:r>
            <w:r w:rsidR="00134D09" w:rsidRPr="00C710EA">
              <w:rPr>
                <w:rFonts w:ascii="Arial" w:hAnsi="Arial" w:cs="Arial"/>
                <w:sz w:val="16"/>
                <w:szCs w:val="16"/>
              </w:rPr>
              <w:t xml:space="preserve">срока 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действия </w:t>
            </w:r>
            <w:r w:rsidR="004D66D2" w:rsidRPr="00C710EA">
              <w:rPr>
                <w:rFonts w:ascii="Arial" w:hAnsi="Arial" w:cs="Arial"/>
                <w:sz w:val="16"/>
                <w:szCs w:val="16"/>
              </w:rPr>
              <w:t>Кредитного договора</w:t>
            </w:r>
            <w:r w:rsidR="00713416" w:rsidRPr="00C710EA">
              <w:rPr>
                <w:rFonts w:ascii="Arial" w:hAnsi="Arial" w:cs="Arial"/>
                <w:sz w:val="16"/>
                <w:szCs w:val="16"/>
              </w:rPr>
              <w:t>,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 а именно:</w:t>
            </w:r>
            <w:r w:rsidR="00012585" w:rsidRPr="00C710EA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  <w:tr w:rsidR="00BF4F07" w:rsidRPr="001E39B0" w14:paraId="17FBD269" w14:textId="77777777" w:rsidTr="00502C4E">
        <w:tc>
          <w:tcPr>
            <w:tcW w:w="10988" w:type="dxa"/>
          </w:tcPr>
          <w:p w14:paraId="5FDC0D6C" w14:textId="4C7E3696" w:rsidR="001D06FA" w:rsidRPr="00C710EA" w:rsidRDefault="001D06FA" w:rsidP="00B5258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710EA">
              <w:rPr>
                <w:rFonts w:ascii="Arial" w:hAnsi="Arial" w:cs="Arial"/>
                <w:i/>
                <w:sz w:val="16"/>
                <w:szCs w:val="16"/>
              </w:rPr>
              <w:t>с 00.00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C710EA">
              <w:rPr>
                <w:rFonts w:ascii="Arial" w:hAnsi="Arial" w:cs="Arial"/>
                <w:i/>
                <w:sz w:val="16"/>
                <w:szCs w:val="16"/>
              </w:rPr>
              <w:t>часов «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>___</w:t>
            </w:r>
            <w:r w:rsidRPr="00C710EA">
              <w:rPr>
                <w:rFonts w:ascii="Arial" w:hAnsi="Arial" w:cs="Arial"/>
                <w:i/>
                <w:sz w:val="16"/>
                <w:szCs w:val="16"/>
              </w:rPr>
              <w:t>_» _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 xml:space="preserve">___________ 20__г.   по   24.00 </w:t>
            </w:r>
            <w:r w:rsidRPr="00C710EA">
              <w:rPr>
                <w:rFonts w:ascii="Arial" w:hAnsi="Arial" w:cs="Arial"/>
                <w:i/>
                <w:sz w:val="16"/>
                <w:szCs w:val="16"/>
              </w:rPr>
              <w:t>часов «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 xml:space="preserve">____» __________ 20__г. </w:t>
            </w:r>
          </w:p>
        </w:tc>
      </w:tr>
    </w:tbl>
    <w:p w14:paraId="32C3C862" w14:textId="77777777" w:rsidR="00D9320B" w:rsidRPr="00502C4E" w:rsidRDefault="00D9320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6C5C73" w:rsidRPr="001E39B0" w14:paraId="265C2A2D" w14:textId="77777777" w:rsidTr="00EC495E">
        <w:tc>
          <w:tcPr>
            <w:tcW w:w="11088" w:type="dxa"/>
          </w:tcPr>
          <w:p w14:paraId="1BEB20F5" w14:textId="77777777" w:rsidR="00054B2D" w:rsidRPr="009D0330" w:rsidRDefault="000D4875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b/>
                <w:sz w:val="16"/>
                <w:szCs w:val="16"/>
              </w:rPr>
              <w:t>Особые условия</w:t>
            </w:r>
          </w:p>
        </w:tc>
      </w:tr>
      <w:tr w:rsidR="00B52580" w:rsidRPr="00D054B2" w14:paraId="37DDC520" w14:textId="77777777" w:rsidTr="00EC495E">
        <w:trPr>
          <w:hidden/>
        </w:trPr>
        <w:tc>
          <w:tcPr>
            <w:tcW w:w="11088" w:type="dxa"/>
          </w:tcPr>
          <w:p w14:paraId="6388E738" w14:textId="77777777" w:rsidR="00634319" w:rsidRPr="00634319" w:rsidRDefault="00634319" w:rsidP="00634319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59" w:author="Щерба Евгений Анатольевич" w:date="2025-01-22T14:00:00Z"/>
                <w:rFonts w:ascii="Arial" w:hAnsi="Arial" w:cs="Arial"/>
                <w:vanish/>
                <w:sz w:val="16"/>
                <w:szCs w:val="16"/>
              </w:rPr>
            </w:pPr>
          </w:p>
          <w:p w14:paraId="2B7ABC93" w14:textId="77777777" w:rsidR="00634319" w:rsidRPr="00634319" w:rsidRDefault="00634319" w:rsidP="00634319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60" w:author="Щерба Евгений Анатольевич" w:date="2025-01-22T14:00:00Z"/>
                <w:rFonts w:ascii="Arial" w:hAnsi="Arial" w:cs="Arial"/>
                <w:vanish/>
                <w:sz w:val="16"/>
                <w:szCs w:val="16"/>
              </w:rPr>
            </w:pPr>
          </w:p>
          <w:p w14:paraId="268B49A1" w14:textId="77777777" w:rsidR="00634319" w:rsidRPr="00634319" w:rsidRDefault="00634319" w:rsidP="00634319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61" w:author="Щерба Евгений Анатольевич" w:date="2025-01-22T14:00:00Z"/>
                <w:rFonts w:ascii="Arial" w:hAnsi="Arial" w:cs="Arial"/>
                <w:vanish/>
                <w:sz w:val="16"/>
                <w:szCs w:val="16"/>
              </w:rPr>
            </w:pPr>
          </w:p>
          <w:p w14:paraId="03AC0DC7" w14:textId="77777777" w:rsidR="00634319" w:rsidRPr="00634319" w:rsidRDefault="00634319" w:rsidP="00634319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62" w:author="Щерба Евгений Анатольевич" w:date="2025-01-22T14:00:00Z"/>
                <w:rFonts w:ascii="Arial" w:hAnsi="Arial" w:cs="Arial"/>
                <w:vanish/>
                <w:sz w:val="16"/>
                <w:szCs w:val="16"/>
              </w:rPr>
            </w:pPr>
          </w:p>
          <w:p w14:paraId="64D3142F" w14:textId="77777777" w:rsidR="00634319" w:rsidRPr="00634319" w:rsidRDefault="00634319" w:rsidP="00634319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63" w:author="Щерба Евгений Анатольевич" w:date="2025-01-22T14:00:00Z"/>
                <w:rFonts w:ascii="Arial" w:hAnsi="Arial" w:cs="Arial"/>
                <w:vanish/>
                <w:sz w:val="16"/>
                <w:szCs w:val="16"/>
              </w:rPr>
            </w:pPr>
          </w:p>
          <w:p w14:paraId="53724BA4" w14:textId="77777777" w:rsidR="00634319" w:rsidRPr="00634319" w:rsidRDefault="00634319" w:rsidP="00634319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64" w:author="Щерба Евгений Анатольевич" w:date="2025-01-22T14:00:00Z"/>
                <w:rFonts w:ascii="Arial" w:hAnsi="Arial" w:cs="Arial"/>
                <w:vanish/>
                <w:sz w:val="16"/>
                <w:szCs w:val="16"/>
              </w:rPr>
            </w:pPr>
          </w:p>
          <w:p w14:paraId="623008D5" w14:textId="77777777" w:rsidR="00634319" w:rsidRPr="00634319" w:rsidRDefault="00634319" w:rsidP="00634319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65" w:author="Щерба Евгений Анатольевич" w:date="2025-01-22T14:00:00Z"/>
                <w:rFonts w:ascii="Arial" w:hAnsi="Arial" w:cs="Arial"/>
                <w:vanish/>
                <w:sz w:val="16"/>
                <w:szCs w:val="16"/>
              </w:rPr>
            </w:pPr>
          </w:p>
          <w:p w14:paraId="28AA672F" w14:textId="77777777" w:rsidR="00634319" w:rsidRPr="00634319" w:rsidRDefault="00634319" w:rsidP="00634319">
            <w:pPr>
              <w:pStyle w:val="ab"/>
              <w:numPr>
                <w:ilvl w:val="0"/>
                <w:numId w:val="10"/>
              </w:numPr>
              <w:contextualSpacing w:val="0"/>
              <w:rPr>
                <w:ins w:id="66" w:author="Щерба Евгений Анатольевич" w:date="2025-01-22T14:00:00Z"/>
                <w:rFonts w:ascii="Arial" w:hAnsi="Arial" w:cs="Arial"/>
                <w:vanish/>
                <w:sz w:val="16"/>
                <w:szCs w:val="16"/>
              </w:rPr>
            </w:pPr>
          </w:p>
          <w:p w14:paraId="560C02FB" w14:textId="67CFC44B" w:rsidR="009D0330" w:rsidRPr="000A1DE2" w:rsidRDefault="009D0330" w:rsidP="00634319">
            <w:pPr>
              <w:numPr>
                <w:ilvl w:val="1"/>
                <w:numId w:val="10"/>
              </w:numPr>
              <w:ind w:left="360"/>
              <w:rPr>
                <w:rFonts w:ascii="Arial" w:hAnsi="Arial" w:cs="Arial"/>
                <w:sz w:val="16"/>
                <w:szCs w:val="16"/>
              </w:rPr>
              <w:pPrChange w:id="67" w:author="Щерба Евгений Анатольевич" w:date="2025-01-22T14:00:00Z">
                <w:pPr>
                  <w:numPr>
                    <w:ilvl w:val="1"/>
                    <w:numId w:val="10"/>
                  </w:numPr>
                  <w:ind w:left="26" w:hanging="26"/>
                </w:pPr>
              </w:pPrChange>
            </w:pPr>
            <w:r w:rsidRPr="000A1DE2">
              <w:rPr>
                <w:rFonts w:ascii="Arial" w:hAnsi="Arial" w:cs="Arial"/>
                <w:sz w:val="16"/>
                <w:szCs w:val="16"/>
              </w:rPr>
              <w:t>Полис направляется на адрес электронной почты Страхователя/Застрахованного лица, что признается сторонами надлежащим вручением Полиса. По запросу Страхователя/Застрахованного лица Полис воспроизводится на бумажном носителе средствами Страховщика.</w:t>
            </w:r>
          </w:p>
          <w:p w14:paraId="25DB4BEC" w14:textId="77777777" w:rsidR="009D0330" w:rsidRPr="000A1DE2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При решении спорных вопросов положения настоящего Полиса имеют преимущественную силу по отношению к положениям Правил.  </w:t>
            </w:r>
          </w:p>
          <w:p w14:paraId="68FC766C" w14:textId="77777777" w:rsidR="009D0330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Условия, содержащиеся в Правилах (Приложение №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0A1DE2">
              <w:rPr>
                <w:rFonts w:ascii="Arial" w:hAnsi="Arial" w:cs="Arial"/>
                <w:sz w:val="16"/>
                <w:szCs w:val="16"/>
              </w:rPr>
              <w:t xml:space="preserve"> к настоящему Полису) и не включенные в текст настоящего Полиса, применяются к договору страхования и обязательны для Страхователя/Застрахованного лица и Выгодоприобретателя.</w:t>
            </w:r>
          </w:p>
          <w:p w14:paraId="4E3E9347" w14:textId="77777777" w:rsidR="008B2259" w:rsidRPr="009D0330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b/>
                <w:sz w:val="16"/>
                <w:szCs w:val="16"/>
              </w:rPr>
            </w:pPr>
            <w:r w:rsidRPr="009D0330">
              <w:rPr>
                <w:rFonts w:ascii="Arial" w:hAnsi="Arial" w:cs="Arial"/>
                <w:b/>
                <w:sz w:val="16"/>
                <w:szCs w:val="16"/>
              </w:rPr>
              <w:t>Оферта, заключенная в настоящем Полисе, НЕ адресована следующим лицам (не являются застрахованными лицами):</w:t>
            </w:r>
          </w:p>
          <w:p w14:paraId="51A4E980" w14:textId="77777777" w:rsidR="008B2259" w:rsidRPr="007D1E4C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 xml:space="preserve">лица, фактический возраст которых менее 18 лет на момент заключения договора страхования и/или будет превышать 65 лет на момент окончания действия настоящего Полиса; </w:t>
            </w:r>
          </w:p>
          <w:p w14:paraId="3E9EC41E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являющиеся инвалидами </w:t>
            </w:r>
            <w:r w:rsidRPr="008B2259">
              <w:rPr>
                <w:rFonts w:ascii="Arial" w:hAnsi="Arial" w:cs="Arial"/>
                <w:sz w:val="16"/>
                <w:szCs w:val="16"/>
              </w:rPr>
              <w:t>I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, II или </w:t>
            </w:r>
            <w:r w:rsidRPr="008B2259">
              <w:rPr>
                <w:rFonts w:ascii="Arial" w:hAnsi="Arial" w:cs="Arial"/>
                <w:sz w:val="16"/>
                <w:szCs w:val="16"/>
              </w:rPr>
              <w:t>III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группы, или имеющие основания (в том числе оформленные соответствующим документом - направлением) для назначения инвалидности и являвшиеся инвалидами </w:t>
            </w:r>
            <w:r w:rsidRPr="008B2259">
              <w:rPr>
                <w:rFonts w:ascii="Arial" w:hAnsi="Arial" w:cs="Arial"/>
                <w:sz w:val="16"/>
                <w:szCs w:val="16"/>
              </w:rPr>
              <w:t>I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, II или </w:t>
            </w:r>
            <w:r w:rsidRPr="008B2259">
              <w:rPr>
                <w:rFonts w:ascii="Arial" w:hAnsi="Arial" w:cs="Arial"/>
                <w:sz w:val="16"/>
                <w:szCs w:val="16"/>
              </w:rPr>
              <w:t>III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группы ранее; </w:t>
            </w:r>
          </w:p>
          <w:p w14:paraId="6BD68CF6" w14:textId="0AECF11C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lastRenderedPageBreak/>
              <w:t xml:space="preserve">лица, страдающие заболеваниями, указанными в перечне социально значимых заболеваний (Утвержден постановлением Правительства Российской Федерации от 1 декабря 2004 года </w:t>
            </w:r>
            <w:ins w:id="68" w:author="Щерба Евгений Анатольевич" w:date="2025-01-22T14:00:00Z">
              <w:r w:rsidR="00634319">
                <w:rPr>
                  <w:rFonts w:ascii="Arial" w:hAnsi="Arial" w:cs="Arial"/>
                  <w:sz w:val="16"/>
                  <w:szCs w:val="16"/>
                </w:rPr>
                <w:t>№</w:t>
              </w:r>
            </w:ins>
            <w:del w:id="69" w:author="Щерба Евгений Анатольевич" w:date="2025-01-22T14:00:00Z">
              <w:r w:rsidRPr="009D0330" w:rsidDel="00634319">
                <w:rPr>
                  <w:rFonts w:ascii="Arial" w:hAnsi="Arial" w:cs="Arial"/>
                  <w:sz w:val="16"/>
                  <w:szCs w:val="16"/>
                </w:rPr>
                <w:delText>N</w:delText>
              </w:r>
            </w:del>
            <w:r w:rsidRPr="009D0330">
              <w:rPr>
                <w:rFonts w:ascii="Arial" w:hAnsi="Arial" w:cs="Arial"/>
                <w:sz w:val="16"/>
                <w:szCs w:val="16"/>
              </w:rPr>
              <w:t xml:space="preserve"> 715 "Об утверждении перечня социально значимых заболеваний и перечня заболеваний, представляющих опасность для окружающих"</w:t>
            </w:r>
            <w:del w:id="70" w:author="Щерба Евгений Анатольевич" w:date="2025-01-22T14:00:00Z">
              <w:r w:rsidRPr="009D0330" w:rsidDel="00634319">
                <w:rPr>
                  <w:rFonts w:ascii="Arial" w:hAnsi="Arial" w:cs="Arial"/>
                  <w:sz w:val="16"/>
                  <w:szCs w:val="16"/>
                </w:rPr>
                <w:delText xml:space="preserve"> (Собрание законодательства Российской Федерации, 2004, N 49, ст. 4916; 2020, N 6, ст. 674)</w:delText>
              </w:r>
            </w:del>
            <w:r w:rsidRPr="009D0330">
              <w:rPr>
                <w:rFonts w:ascii="Arial" w:hAnsi="Arial" w:cs="Arial"/>
                <w:sz w:val="16"/>
                <w:szCs w:val="16"/>
              </w:rPr>
              <w:t xml:space="preserve">; </w:t>
            </w:r>
          </w:p>
          <w:p w14:paraId="20EA9FF2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страдающие циррозом печени; </w:t>
            </w:r>
          </w:p>
          <w:p w14:paraId="6406D403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страдающие сердечно-сосудистыми заболеваниями, в </w:t>
            </w:r>
            <w:proofErr w:type="spellStart"/>
            <w:r w:rsidRPr="009D0330">
              <w:rPr>
                <w:rFonts w:ascii="Arial" w:hAnsi="Arial" w:cs="Arial"/>
                <w:sz w:val="16"/>
                <w:szCs w:val="16"/>
              </w:rPr>
              <w:t>т.ч</w:t>
            </w:r>
            <w:proofErr w:type="spellEnd"/>
            <w:r w:rsidRPr="009D0330">
              <w:rPr>
                <w:rFonts w:ascii="Arial" w:hAnsi="Arial" w:cs="Arial"/>
                <w:sz w:val="16"/>
                <w:szCs w:val="16"/>
              </w:rPr>
              <w:t>. ишемической болезнью сердца, перенёсшие инсульт, инфаркт миокарда, операции на сердце, тромбоэмболию легочной артерии;</w:t>
            </w:r>
          </w:p>
          <w:p w14:paraId="750073C5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находящиеся на момент заключения договора страхования на стационарном лечении или обследовании;</w:t>
            </w:r>
          </w:p>
          <w:p w14:paraId="2D662FFF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страдающие слабоумием, рассеянным склерозом, полиомиелитом, параличом, эпилепсией, психическими заболеваниями;</w:t>
            </w:r>
          </w:p>
          <w:p w14:paraId="444C24F9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страдающие алкоголизмом или наркоманией; </w:t>
            </w:r>
          </w:p>
          <w:p w14:paraId="38334E68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больные СПИДом или инфицированные вирусом иммунодефицита человека (ВИЧ-инфицирование);</w:t>
            </w:r>
          </w:p>
          <w:p w14:paraId="2353BF7A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страдающие хроническим пиелонефритом, </w:t>
            </w:r>
            <w:proofErr w:type="spellStart"/>
            <w:r w:rsidRPr="009D0330">
              <w:rPr>
                <w:rFonts w:ascii="Arial" w:hAnsi="Arial" w:cs="Arial"/>
                <w:sz w:val="16"/>
                <w:szCs w:val="16"/>
              </w:rPr>
              <w:t>гломерулонефритом</w:t>
            </w:r>
            <w:proofErr w:type="spellEnd"/>
            <w:r w:rsidRPr="009D0330">
              <w:rPr>
                <w:rFonts w:ascii="Arial" w:hAnsi="Arial" w:cs="Arial"/>
                <w:sz w:val="16"/>
                <w:szCs w:val="16"/>
              </w:rPr>
              <w:t>, почечной недостаточностью, имеющие следующие патологии в области почек: единственная почка, нефроптоз, гидронефроз;</w:t>
            </w:r>
          </w:p>
          <w:p w14:paraId="5EE58109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страдающие хроническим панкреатитом с ежегодным обострением, язвой желудка или двенадцатиперстной кишки, калькулезным холециститом (наличие камней в желчном пузыре);</w:t>
            </w:r>
          </w:p>
          <w:p w14:paraId="25942EAE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состоящие на учёте, получающие лечебно-консультативную помощь в наркологическом и/или психоневрологическом, и/или противотуберкулезном и/или онкологическом диспансере; </w:t>
            </w:r>
          </w:p>
          <w:p w14:paraId="40CF9F14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страдавшие или страдающие следующими заболеваниями: любая форма паралича, ревмокардит, врожденный порок сердца, цирроз печени, болезнь Крона, язвенный колит, терминальная почечная недостаточность, гепатит В и/или С и/или D, сахарный диабет, злокачественные заболевания крови, онкологические заболевания;</w:t>
            </w:r>
          </w:p>
          <w:p w14:paraId="7816A23F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страдающие эмфиземой, бронхиальной астмой средней или тяжелой степени тяжести, пневмокониозом; анемией средней и тяжелой степени тяжести, гемофилией;</w:t>
            </w:r>
          </w:p>
          <w:p w14:paraId="175B3EE1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переносившие черепно-мозговые травмы в последние три года; </w:t>
            </w:r>
          </w:p>
          <w:p w14:paraId="2287F81C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нуждающиеся в постоянном уходе по состоянию здоровья; </w:t>
            </w:r>
          </w:p>
          <w:p w14:paraId="554610C1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находящиеся под следствием и/или осужденные к лишению свободы; </w:t>
            </w:r>
          </w:p>
          <w:p w14:paraId="7BFD99FF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профессионально занимающиеся спортом или участвующие в спортивных соревнованиях любого уровня,</w:t>
            </w:r>
          </w:p>
          <w:p w14:paraId="4B09BC54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владеющие/заявляющие на страхование недвижимое имущество, не соответствующее перечисленным ниже критериям (ограничение действует при страховании недвижимого имущества и титула).</w:t>
            </w:r>
          </w:p>
          <w:p w14:paraId="764802BF" w14:textId="0CFFC375" w:rsidR="008B2259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B56DD3">
              <w:rPr>
                <w:rFonts w:ascii="Arial" w:hAnsi="Arial" w:cs="Arial"/>
                <w:sz w:val="16"/>
                <w:szCs w:val="16"/>
              </w:rPr>
              <w:t xml:space="preserve">Последствия неуплаты или уплаты не в полном объеме страховой премии </w:t>
            </w:r>
            <w:r w:rsidRPr="000A1DE2">
              <w:rPr>
                <w:rFonts w:ascii="Arial" w:hAnsi="Arial" w:cs="Arial"/>
                <w:sz w:val="16"/>
                <w:szCs w:val="16"/>
              </w:rPr>
              <w:t>(страхово</w:t>
            </w:r>
            <w:r>
              <w:rPr>
                <w:rFonts w:ascii="Arial" w:hAnsi="Arial" w:cs="Arial"/>
                <w:sz w:val="16"/>
                <w:szCs w:val="16"/>
              </w:rPr>
              <w:t>го</w:t>
            </w:r>
            <w:r w:rsidRPr="000A1DE2">
              <w:rPr>
                <w:rFonts w:ascii="Arial" w:hAnsi="Arial" w:cs="Arial"/>
                <w:sz w:val="16"/>
                <w:szCs w:val="16"/>
              </w:rPr>
              <w:t xml:space="preserve"> взнос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B56DD3">
              <w:rPr>
                <w:rFonts w:ascii="Arial" w:hAnsi="Arial" w:cs="Arial"/>
                <w:sz w:val="16"/>
                <w:szCs w:val="16"/>
              </w:rPr>
              <w:t>) указаны в пп.</w:t>
            </w:r>
            <w:r w:rsidRPr="0007448C">
              <w:rPr>
                <w:rFonts w:ascii="Arial" w:hAnsi="Arial" w:cs="Arial"/>
                <w:sz w:val="16"/>
                <w:szCs w:val="16"/>
              </w:rPr>
              <w:t>8.11, 9.</w:t>
            </w:r>
            <w:r w:rsidR="00B742A7" w:rsidRPr="0007448C">
              <w:rPr>
                <w:rFonts w:ascii="Arial" w:hAnsi="Arial" w:cs="Arial"/>
                <w:sz w:val="16"/>
                <w:szCs w:val="16"/>
              </w:rPr>
              <w:t>4</w:t>
            </w:r>
            <w:r w:rsidRPr="00B56DD3">
              <w:rPr>
                <w:rFonts w:ascii="Arial" w:hAnsi="Arial" w:cs="Arial"/>
                <w:sz w:val="16"/>
                <w:szCs w:val="16"/>
              </w:rPr>
              <w:t>. Правил.</w:t>
            </w:r>
          </w:p>
          <w:p w14:paraId="439E4DC0" w14:textId="10DFA0CE" w:rsidR="00E611BC" w:rsidRDefault="00E611BC" w:rsidP="00E611BC">
            <w:pPr>
              <w:numPr>
                <w:ilvl w:val="1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6E1ED2">
              <w:rPr>
                <w:rFonts w:ascii="Arial" w:hAnsi="Arial" w:cs="Arial"/>
                <w:sz w:val="16"/>
                <w:szCs w:val="16"/>
              </w:rPr>
              <w:t>При частичном досрочном исполнении Заемщиком обязательств перед Банком по Кредитно</w:t>
            </w:r>
            <w:ins w:id="71" w:author="Щерба Евгений Анатольевич" w:date="2025-01-22T14:00:00Z">
              <w:r w:rsidR="00634319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72" w:author="Щерба Евгений Анатольевич" w:date="2025-01-22T14:00:00Z">
              <w:r w:rsidRPr="006E1ED2" w:rsidDel="00634319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 w:rsidRPr="006E1ED2">
              <w:rPr>
                <w:rFonts w:ascii="Arial" w:hAnsi="Arial" w:cs="Arial"/>
                <w:sz w:val="16"/>
                <w:szCs w:val="16"/>
              </w:rPr>
              <w:t xml:space="preserve"> по Полису страхования на основании заявления Страхователя один раз в год, не позднее чем за 10 рабочих дней до даты внесения очередной части Страхового взноса производится перерасчет Страховой суммы и суммы очередного Страхового взноса (рассчитываются на основании данных, содержащихся в выписке об остатке ссудной задолженности по Кредитно</w:t>
            </w:r>
            <w:ins w:id="73" w:author="Щерба Евгений Анатольевич" w:date="2025-01-22T14:00:00Z">
              <w:r w:rsidR="00634319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74" w:author="Щерба Евгений Анатольевич" w:date="2025-01-22T14:00:00Z">
              <w:r w:rsidRPr="006E1ED2" w:rsidDel="00634319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 w:rsidRPr="006E1ED2"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оформляемой Банком).</w:t>
            </w:r>
            <w:r w:rsidRPr="006E1ED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П</w:t>
            </w:r>
            <w:r w:rsidRPr="006E1ED2">
              <w:rPr>
                <w:rFonts w:ascii="Arial" w:hAnsi="Arial" w:cs="Arial"/>
                <w:sz w:val="16"/>
                <w:szCs w:val="16"/>
              </w:rPr>
              <w:t>о результатам перерасчета составляе</w:t>
            </w:r>
            <w:r>
              <w:rPr>
                <w:rFonts w:ascii="Arial" w:hAnsi="Arial" w:cs="Arial"/>
                <w:sz w:val="16"/>
                <w:szCs w:val="16"/>
              </w:rPr>
              <w:t>тся обновленный (новый) график</w:t>
            </w:r>
            <w:r w:rsidRPr="007D1E4C">
              <w:rPr>
                <w:rFonts w:ascii="Arial" w:hAnsi="Arial" w:cs="Arial"/>
                <w:sz w:val="16"/>
                <w:szCs w:val="16"/>
              </w:rPr>
              <w:t xml:space="preserve"> уплаты страховой премии (страховых взносов)</w:t>
            </w:r>
            <w:r w:rsidRPr="0016233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Pr="00162338">
              <w:rPr>
                <w:rFonts w:ascii="Arial" w:hAnsi="Arial" w:cs="Arial"/>
                <w:sz w:val="16"/>
                <w:szCs w:val="16"/>
              </w:rPr>
              <w:t>Приложение №1).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B199C0A" w14:textId="77777777" w:rsidR="008B2259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По Разделу 3 настоящего Полиса (в отношении страхования жизни и здоровья): размер доли страховой премии, предназначенной для исполнения обязательств Страховщика по страховой выплате, составляет ___%.</w:t>
            </w:r>
          </w:p>
          <w:p w14:paraId="1083E495" w14:textId="77777777" w:rsidR="008B2259" w:rsidRPr="008B2259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По Страхованию от Несчастного случая и Болезни территория страхования – весь мир.</w:t>
            </w:r>
          </w:p>
          <w:p w14:paraId="53E555F3" w14:textId="77777777" w:rsidR="007D1E4C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>Страховщик и Страхователь договорились не применять порядок возмещения убытков, описанный в абзаце первом статьи 949 Гражданского кодекса Российской Федерации, в случае если страховая сумма, указанная в Договоре страхования, установлена ниже действительной стоимости имущества.</w:t>
            </w:r>
          </w:p>
          <w:p w14:paraId="201F227F" w14:textId="77777777" w:rsidR="007D1E4C" w:rsidRPr="00D7631D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>Исчерпывающий перечень исключений из страхового покрытия и исчерпывающий перечень отказов в страховой выплате указан в Разделе 5 Правил.</w:t>
            </w:r>
          </w:p>
          <w:p w14:paraId="657B2618" w14:textId="77777777" w:rsidR="007D1E4C" w:rsidRPr="00D7631D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D7631D">
              <w:rPr>
                <w:rFonts w:ascii="Arial" w:hAnsi="Arial" w:cs="Arial"/>
                <w:sz w:val="16"/>
                <w:szCs w:val="16"/>
              </w:rPr>
              <w:t>В случае отказа Страхователя от договора страхования, заявленного в течение тридцати календарных дней со дня заключения договора страхования и при отсутствии событий с признаками страхового случая, Страховщик в срок, не превышающий 7 рабочих дней со дня получения письменного заявления Страхователя, возвращает Страхователю (в безналичном порядке) уплаченную страховую премию (страховой взнос) в полном объеме. Договор страхования считается прекратившим свое действие с даты получения Страховщиком письменного заявления Страхователя об отказе от договора страхования, если иная дата не установлена соглашением сторон, но не позднее тридцати календарных дней со дня заключения договора страхования.</w:t>
            </w:r>
          </w:p>
          <w:p w14:paraId="7C733C46" w14:textId="44D8B2F6" w:rsidR="007D1E4C" w:rsidRPr="00550E8D" w:rsidRDefault="00FE4685" w:rsidP="00FC38AC">
            <w:pPr>
              <w:numPr>
                <w:ilvl w:val="1"/>
                <w:numId w:val="10"/>
              </w:numPr>
              <w:ind w:left="315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FE4685">
              <w:rPr>
                <w:rFonts w:ascii="Arial" w:hAnsi="Arial" w:cs="Arial"/>
                <w:b/>
                <w:sz w:val="16"/>
                <w:szCs w:val="16"/>
              </w:rPr>
              <w:t xml:space="preserve">Фактом уплаты страховой премии </w:t>
            </w:r>
            <w:r>
              <w:rPr>
                <w:rFonts w:ascii="Arial" w:hAnsi="Arial" w:cs="Arial"/>
                <w:b/>
                <w:sz w:val="16"/>
                <w:szCs w:val="16"/>
              </w:rPr>
              <w:t>п</w:t>
            </w:r>
            <w:r w:rsidRPr="00FE4685">
              <w:rPr>
                <w:rFonts w:ascii="Arial" w:hAnsi="Arial" w:cs="Arial"/>
                <w:b/>
                <w:sz w:val="16"/>
                <w:szCs w:val="16"/>
              </w:rPr>
              <w:t>о Полису Страхователь подтвержда</w:t>
            </w:r>
            <w:r>
              <w:rPr>
                <w:rFonts w:ascii="Arial" w:hAnsi="Arial" w:cs="Arial"/>
                <w:b/>
                <w:sz w:val="16"/>
                <w:szCs w:val="16"/>
              </w:rPr>
              <w:t>ет</w:t>
            </w:r>
            <w:r w:rsidR="006E29DA">
              <w:rPr>
                <w:rFonts w:ascii="Arial" w:hAnsi="Arial" w:cs="Arial"/>
                <w:b/>
                <w:sz w:val="16"/>
                <w:szCs w:val="16"/>
              </w:rPr>
              <w:t>, что</w:t>
            </w:r>
            <w:r w:rsidR="007D1E4C" w:rsidRPr="00550E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9C5C2D7" w14:textId="2F265305" w:rsidR="007D1E4C" w:rsidRDefault="00AB5A1F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д</w:t>
            </w:r>
            <w:r w:rsidR="00503B85" w:rsidRPr="00503B85">
              <w:rPr>
                <w:rFonts w:ascii="Arial" w:hAnsi="Arial" w:cs="Arial"/>
                <w:sz w:val="16"/>
                <w:szCs w:val="16"/>
              </w:rPr>
              <w:t>о заключения Договора страхования получил(а) ключев</w:t>
            </w:r>
            <w:r w:rsidR="00503B85">
              <w:rPr>
                <w:rFonts w:ascii="Arial" w:hAnsi="Arial" w:cs="Arial"/>
                <w:sz w:val="16"/>
                <w:szCs w:val="16"/>
              </w:rPr>
              <w:t>ой информационный</w:t>
            </w:r>
            <w:r w:rsidR="00503B85" w:rsidRPr="00503B85">
              <w:rPr>
                <w:rFonts w:ascii="Arial" w:hAnsi="Arial" w:cs="Arial"/>
                <w:sz w:val="16"/>
                <w:szCs w:val="16"/>
              </w:rPr>
              <w:t xml:space="preserve"> документ</w:t>
            </w:r>
            <w:r w:rsidR="007D1E4C" w:rsidRPr="007D1E4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D1E4C" w:rsidRPr="000A1DE2">
              <w:rPr>
                <w:rFonts w:ascii="Arial" w:hAnsi="Arial" w:cs="Arial"/>
                <w:sz w:val="16"/>
                <w:szCs w:val="16"/>
              </w:rPr>
              <w:t xml:space="preserve">по форме, установленной Указанием ЦБ РФ </w:t>
            </w:r>
            <w:del w:id="75" w:author="Щерба Евгений Анатольевич" w:date="2025-01-22T14:02:00Z">
              <w:r w:rsidR="007D1E4C" w:rsidRPr="000A1DE2" w:rsidDel="00634319">
                <w:rPr>
                  <w:rFonts w:ascii="Arial" w:hAnsi="Arial" w:cs="Arial"/>
                  <w:sz w:val="16"/>
                  <w:szCs w:val="16"/>
                </w:rPr>
                <w:delText xml:space="preserve">от 17 мая 2022 года № 6139-У, по форме, установленной Указанием ЦБ РФ </w:delText>
              </w:r>
            </w:del>
            <w:r w:rsidR="007D1E4C" w:rsidRPr="000A1DE2">
              <w:rPr>
                <w:rFonts w:ascii="Arial" w:hAnsi="Arial" w:cs="Arial"/>
                <w:sz w:val="16"/>
                <w:szCs w:val="16"/>
              </w:rPr>
              <w:t>от 29 марта 2022 года № 6109-У</w:t>
            </w:r>
            <w:r w:rsidR="00503B85">
              <w:rPr>
                <w:rFonts w:ascii="Arial" w:hAnsi="Arial" w:cs="Arial"/>
                <w:sz w:val="16"/>
                <w:szCs w:val="16"/>
              </w:rPr>
              <w:t>;</w:t>
            </w:r>
            <w:bookmarkStart w:id="76" w:name="_GoBack"/>
            <w:bookmarkEnd w:id="76"/>
          </w:p>
          <w:p w14:paraId="32D0B681" w14:textId="5BB3A9DF" w:rsidR="008D78B9" w:rsidRDefault="00AB5A1F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bidi="ru-RU"/>
              </w:rPr>
              <w:t>- в</w:t>
            </w:r>
            <w:r w:rsidR="008D78B9" w:rsidRPr="008D78B9">
              <w:rPr>
                <w:rFonts w:ascii="Arial" w:hAnsi="Arial" w:cs="Arial"/>
                <w:sz w:val="16"/>
                <w:szCs w:val="16"/>
                <w:lang w:bidi="ru-RU"/>
              </w:rPr>
              <w:t xml:space="preserve"> соответствии со статьей 160 Гражданского кодекса РФ Страхователь и Страховщик достигли соглашения о том, что факсимильное воспроизведение подписи уполномоченного лица Страховщика и печати Страховщика с помощью средств механического и иного копирования на Полисе признается Страховщиком и Страхователем аналогом собственноручной подписи уполномоченного лица Страховщика и оригиналом печати Страховщика</w:t>
            </w:r>
            <w:r w:rsidR="008D78B9">
              <w:rPr>
                <w:rFonts w:ascii="Arial" w:hAnsi="Arial" w:cs="Arial"/>
                <w:sz w:val="16"/>
                <w:szCs w:val="16"/>
                <w:lang w:bidi="ru-RU"/>
              </w:rPr>
              <w:t>.</w:t>
            </w:r>
          </w:p>
          <w:p w14:paraId="1F11F2D0" w14:textId="6453B6AF" w:rsidR="00E0226A" w:rsidRDefault="00AB5A1F" w:rsidP="00FC38AC">
            <w:pPr>
              <w:jc w:val="both"/>
              <w:rPr>
                <w:rFonts w:ascii="Arial" w:hAnsi="Arial" w:cs="Arial"/>
                <w:sz w:val="16"/>
                <w:szCs w:val="16"/>
                <w:lang w:bidi="ru-RU"/>
              </w:rPr>
            </w:pPr>
            <w:r>
              <w:rPr>
                <w:rFonts w:ascii="Arial" w:hAnsi="Arial" w:cs="Arial"/>
                <w:sz w:val="16"/>
                <w:szCs w:val="16"/>
                <w:lang w:bidi="ru-RU"/>
              </w:rPr>
              <w:t>- о</w:t>
            </w:r>
            <w:r w:rsidR="00E0226A">
              <w:rPr>
                <w:rFonts w:ascii="Arial" w:hAnsi="Arial" w:cs="Arial"/>
                <w:sz w:val="16"/>
                <w:szCs w:val="16"/>
                <w:lang w:bidi="ru-RU"/>
              </w:rPr>
              <w:t xml:space="preserve">знакомлен с условиями страхования, содержащимися в Полисе и приложениях к нему; </w:t>
            </w:r>
          </w:p>
          <w:p w14:paraId="7A94456A" w14:textId="6E01EC3A" w:rsidR="00C514E9" w:rsidRDefault="00C514E9" w:rsidP="00FC38AC">
            <w:pPr>
              <w:jc w:val="both"/>
              <w:rPr>
                <w:rFonts w:ascii="Arial" w:hAnsi="Arial" w:cs="Arial"/>
                <w:sz w:val="16"/>
                <w:szCs w:val="16"/>
                <w:lang w:bidi="ru-RU"/>
              </w:rPr>
            </w:pPr>
            <w:r>
              <w:rPr>
                <w:rFonts w:ascii="Arial" w:hAnsi="Arial" w:cs="Arial"/>
                <w:sz w:val="16"/>
                <w:szCs w:val="16"/>
                <w:lang w:bidi="ru-RU"/>
              </w:rPr>
              <w:t>- принял(а) Полис с приложениями;</w:t>
            </w:r>
          </w:p>
          <w:p w14:paraId="1F655B49" w14:textId="5685BCD9" w:rsidR="00B530BB" w:rsidRPr="00B530BB" w:rsidRDefault="00B530BB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D96DA7">
              <w:t xml:space="preserve"> </w:t>
            </w:r>
            <w:r w:rsidR="00D96DA7" w:rsidRPr="00D96DA7">
              <w:rPr>
                <w:rFonts w:ascii="Arial" w:hAnsi="Arial" w:cs="Arial"/>
                <w:sz w:val="16"/>
                <w:szCs w:val="16"/>
              </w:rPr>
              <w:t>при заключении Договора страхования предоставил(а) полные и достоверные сведения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5AD055E5" w14:textId="45930114" w:rsidR="00B530BB" w:rsidRDefault="00B530BB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530BB">
              <w:rPr>
                <w:rFonts w:ascii="Arial" w:hAnsi="Arial" w:cs="Arial"/>
                <w:sz w:val="16"/>
                <w:szCs w:val="16"/>
              </w:rPr>
              <w:t xml:space="preserve">сведения, сообщенные Страховщику при заключении Договора страхования, включая сведения о состоянии здоровья (включая все сведения, составляющие медицинскую (врачебную) тайну), о профессии, образе жизни и другие сведения, указанные в </w:t>
            </w:r>
            <w:proofErr w:type="spellStart"/>
            <w:r w:rsidR="00954053" w:rsidRPr="00A36242">
              <w:rPr>
                <w:rFonts w:ascii="Arial" w:hAnsi="Arial" w:cs="Arial"/>
                <w:sz w:val="16"/>
                <w:szCs w:val="16"/>
              </w:rPr>
              <w:t>п</w:t>
            </w:r>
            <w:r w:rsidR="00A36242" w:rsidRPr="00A36242">
              <w:rPr>
                <w:rFonts w:ascii="Arial" w:hAnsi="Arial" w:cs="Arial"/>
                <w:sz w:val="16"/>
                <w:szCs w:val="16"/>
              </w:rPr>
              <w:t>п</w:t>
            </w:r>
            <w:proofErr w:type="spellEnd"/>
            <w:r w:rsidR="00A36242" w:rsidRPr="00A36242">
              <w:rPr>
                <w:rFonts w:ascii="Arial" w:hAnsi="Arial" w:cs="Arial"/>
                <w:sz w:val="16"/>
                <w:szCs w:val="16"/>
              </w:rPr>
              <w:t xml:space="preserve">. </w:t>
            </w:r>
            <w:ins w:id="77" w:author="Щерба Евгений Анатольевич" w:date="2025-01-22T14:00:00Z">
              <w:r w:rsidR="00634319">
                <w:rPr>
                  <w:rFonts w:ascii="Arial" w:hAnsi="Arial" w:cs="Arial"/>
                  <w:sz w:val="16"/>
                  <w:szCs w:val="16"/>
                </w:rPr>
                <w:t>8</w:t>
              </w:r>
            </w:ins>
            <w:del w:id="78" w:author="Щерба Евгений Анатольевич" w:date="2025-01-22T14:00:00Z">
              <w:r w:rsidR="00A36242" w:rsidRPr="00A36242" w:rsidDel="00634319">
                <w:rPr>
                  <w:rFonts w:ascii="Arial" w:hAnsi="Arial" w:cs="Arial"/>
                  <w:sz w:val="16"/>
                  <w:szCs w:val="16"/>
                </w:rPr>
                <w:delText>9</w:delText>
              </w:r>
            </w:del>
            <w:r w:rsidR="00A36242" w:rsidRPr="00A36242">
              <w:rPr>
                <w:rFonts w:ascii="Arial" w:hAnsi="Arial" w:cs="Arial"/>
                <w:sz w:val="16"/>
                <w:szCs w:val="16"/>
              </w:rPr>
              <w:t>.4</w:t>
            </w:r>
            <w:r w:rsidRPr="00B530BB">
              <w:rPr>
                <w:rFonts w:ascii="Arial" w:hAnsi="Arial" w:cs="Arial"/>
                <w:sz w:val="16"/>
                <w:szCs w:val="16"/>
              </w:rPr>
              <w:t xml:space="preserve"> Полиса, являются обстоятельствами, имеющими существенное значение для определения вероятности наступления страхового случая и размера возможных убытков от его наступления;</w:t>
            </w:r>
          </w:p>
          <w:p w14:paraId="58A14D8B" w14:textId="31273AD5" w:rsidR="0022584D" w:rsidRPr="000A1DE2" w:rsidRDefault="009C38A8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9C38A8">
              <w:rPr>
                <w:rFonts w:ascii="Arial" w:hAnsi="Arial" w:cs="Arial"/>
                <w:sz w:val="16"/>
                <w:szCs w:val="16"/>
              </w:rPr>
              <w:t>подтверждает, что действует добровольно и в собственных интересах и осознает, что заключение настоящего Договора не является обязательным условием для предоставления либо заключения каких-либо иных договоров.</w:t>
            </w:r>
          </w:p>
          <w:p w14:paraId="0BF64B35" w14:textId="4908C622" w:rsidR="007D1E4C" w:rsidRPr="005D6759" w:rsidRDefault="007D1E4C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0335F">
              <w:rPr>
                <w:rFonts w:ascii="Arial" w:hAnsi="Arial" w:cs="Arial"/>
                <w:sz w:val="16"/>
                <w:szCs w:val="16"/>
              </w:rPr>
              <w:t>не является иностранным публичным должностным лицом/ публичным должностным лицом Российской Федерации или их родственником. Под публичным должностным лицом</w:t>
            </w:r>
            <w:r w:rsidRPr="005D69C8">
              <w:rPr>
                <w:rFonts w:ascii="Arial" w:hAnsi="Arial" w:cs="Arial"/>
                <w:sz w:val="16"/>
                <w:szCs w:val="16"/>
              </w:rPr>
              <w:t xml:space="preserve"> понимается любое назначаемое или избираемое лицо, занимающее какую-либо должность в законодательном, исполнительном, административном или судебном органе государства, и любое лицо, выполняющее какую-либо публичную функцию для государства, в том числе для публичного ведомства или публичного предприятия. В случае принадлежности </w:t>
            </w:r>
            <w:r w:rsidRPr="005D6759">
              <w:rPr>
                <w:rFonts w:ascii="Arial" w:hAnsi="Arial" w:cs="Arial"/>
                <w:sz w:val="16"/>
                <w:szCs w:val="16"/>
              </w:rPr>
              <w:t xml:space="preserve">Страхователя/Застрахованного лица к публичным должностным лицам Страхователь/Застрахованное лицо незамедлительно обязуется сообщить об этом Страховщику. </w:t>
            </w:r>
          </w:p>
          <w:p w14:paraId="481610F7" w14:textId="6F0659B3" w:rsidR="00155BB8" w:rsidRPr="005D6759" w:rsidRDefault="00155BB8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5D6759">
              <w:rPr>
                <w:rFonts w:ascii="Arial" w:hAnsi="Arial" w:cs="Arial"/>
                <w:sz w:val="16"/>
                <w:szCs w:val="16"/>
              </w:rPr>
              <w:t xml:space="preserve">не является </w:t>
            </w:r>
            <w:r w:rsidRPr="00FC38AC">
              <w:rPr>
                <w:rFonts w:ascii="Arial" w:hAnsi="Arial" w:cs="Arial"/>
                <w:sz w:val="16"/>
                <w:szCs w:val="16"/>
              </w:rPr>
              <w:t>налоговым резидентом иностранного государства</w:t>
            </w:r>
            <w:r w:rsidRPr="005D6759">
              <w:rPr>
                <w:rStyle w:val="af"/>
                <w:rFonts w:ascii="Arial" w:hAnsi="Arial" w:cs="Arial"/>
                <w:sz w:val="16"/>
                <w:szCs w:val="16"/>
              </w:rPr>
              <w:footnoteReference w:id="1"/>
            </w:r>
            <w:r w:rsidRPr="00FC38AC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29163A2" w14:textId="420F13BC" w:rsidR="007D1E4C" w:rsidRPr="005D69C8" w:rsidRDefault="007D1E4C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5D69C8">
              <w:rPr>
                <w:rFonts w:ascii="Arial" w:hAnsi="Arial" w:cs="Arial"/>
                <w:sz w:val="16"/>
                <w:szCs w:val="16"/>
              </w:rPr>
              <w:t xml:space="preserve">выражает свое согласие </w:t>
            </w:r>
            <w:r w:rsidR="00F7660A" w:rsidRPr="00F7660A">
              <w:rPr>
                <w:rFonts w:ascii="Arial" w:hAnsi="Arial" w:cs="Arial"/>
                <w:sz w:val="16"/>
                <w:szCs w:val="16"/>
              </w:rPr>
              <w:t xml:space="preserve">на обработку персональных данных по форме, размещенной на официальном сайте Страховщика </w:t>
            </w:r>
            <w:hyperlink r:id="rId10" w:history="1">
              <w:r w:rsidR="008367D6" w:rsidRPr="00F0460E">
                <w:rPr>
                  <w:rStyle w:val="ac"/>
                  <w:rFonts w:ascii="Arial" w:hAnsi="Arial" w:cs="Arial"/>
                  <w:sz w:val="16"/>
                  <w:szCs w:val="16"/>
                </w:rPr>
                <w:t>https://sovcomins.ru/upload/personal/soglasie_na_obrabotky_pd.pdf</w:t>
              </w:r>
            </w:hyperlink>
            <w:r w:rsidR="00F7660A" w:rsidRPr="00F7660A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7745FB4" w14:textId="35A5A54A" w:rsidR="007D1E4C" w:rsidRPr="000A1DE2" w:rsidRDefault="007D1E4C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5D69C8">
              <w:rPr>
                <w:rFonts w:ascii="Arial" w:hAnsi="Arial" w:cs="Arial"/>
                <w:sz w:val="16"/>
                <w:szCs w:val="16"/>
              </w:rPr>
              <w:t>выражает тем самым свое согласие и уполномочие на получение Страховщиком от  Банка (Выгодоприобретателя) следующих сведений: фамилия, имя, отчество (при наличии), дата рождения, данные документа, удостоверяющего личность</w:t>
            </w:r>
            <w:r w:rsidRPr="007D1E4C">
              <w:rPr>
                <w:rFonts w:ascii="Arial" w:hAnsi="Arial" w:cs="Arial"/>
                <w:sz w:val="16"/>
                <w:szCs w:val="16"/>
              </w:rPr>
              <w:t>, адрес регистрации, контактный номер телефона, адрес электронной почты и сведения о заключенных Страхователем с Банком кредитных договорах и условиях таких договоров; сведения об остатке денежного обязательства перед Выгодоприобретателем по Кредитному договору в целях исполнения договора страховании.</w:t>
            </w:r>
          </w:p>
          <w:p w14:paraId="60E121E2" w14:textId="1819ECFF" w:rsidR="00635E81" w:rsidRPr="00174A37" w:rsidRDefault="007D1E4C" w:rsidP="00174A37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color w:val="000000"/>
                <w:sz w:val="16"/>
                <w:szCs w:val="16"/>
              </w:rPr>
              <w:t xml:space="preserve">Страхователь/Застрахованное лицо настоящим дает согласие/разрешение «Совкомбанк страхование» (АО) </w:t>
            </w:r>
            <w:r w:rsidRPr="000A1DE2">
              <w:rPr>
                <w:rFonts w:ascii="Arial" w:hAnsi="Arial" w:cs="Arial"/>
                <w:sz w:val="16"/>
                <w:szCs w:val="16"/>
              </w:rPr>
              <w:t>на получение информационных сообщений (по электронной почте, посредством звонков и СМС, почтовым или курьерским отправлениями), направляемых Страховщиком с целью информирования о действиях Страховщика для организации заключения и администрирования договора страхования.</w:t>
            </w:r>
          </w:p>
        </w:tc>
      </w:tr>
    </w:tbl>
    <w:p w14:paraId="51E0374A" w14:textId="77777777" w:rsidR="006C5C73" w:rsidRPr="001E39B0" w:rsidRDefault="006C5C73">
      <w:pPr>
        <w:rPr>
          <w:sz w:val="4"/>
          <w:szCs w:val="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998"/>
      </w:tblGrid>
      <w:tr w:rsidR="006C5C73" w:rsidRPr="001E39B0" w14:paraId="59E4B81A" w14:textId="77777777" w:rsidTr="006D3C4C">
        <w:tc>
          <w:tcPr>
            <w:tcW w:w="11088" w:type="dxa"/>
          </w:tcPr>
          <w:p w14:paraId="21B5E37B" w14:textId="77777777" w:rsidR="006C5C73" w:rsidRPr="007D1E4C" w:rsidRDefault="006C5C73" w:rsidP="006A0D5A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b/>
                <w:sz w:val="16"/>
                <w:szCs w:val="16"/>
              </w:rPr>
              <w:t>Приложения к настоящему Полису, являющиеся его неотъемлемой частью:</w:t>
            </w:r>
          </w:p>
        </w:tc>
      </w:tr>
      <w:tr w:rsidR="006C5C73" w:rsidRPr="001E39B0" w14:paraId="464FCC52" w14:textId="77777777" w:rsidTr="006D3C4C">
        <w:tc>
          <w:tcPr>
            <w:tcW w:w="11088" w:type="dxa"/>
          </w:tcPr>
          <w:p w14:paraId="3677B628" w14:textId="77777777" w:rsidR="006C5C73" w:rsidRPr="007D1E4C" w:rsidRDefault="006C5C73" w:rsidP="006A0D5A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lastRenderedPageBreak/>
              <w:t>1. График уплаты страх</w:t>
            </w:r>
            <w:r w:rsidR="008A6779" w:rsidRPr="007D1E4C">
              <w:rPr>
                <w:rFonts w:ascii="Arial" w:hAnsi="Arial" w:cs="Arial"/>
                <w:sz w:val="16"/>
                <w:szCs w:val="16"/>
              </w:rPr>
              <w:t>овой премии (страховых взносов)</w:t>
            </w:r>
          </w:p>
          <w:p w14:paraId="2993E7E9" w14:textId="3AD97B5B" w:rsidR="006C5C73" w:rsidRPr="00FC38AC" w:rsidRDefault="006C5C73" w:rsidP="00FC38AC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="00FC38AC" w:rsidRPr="007D1E4C">
              <w:rPr>
                <w:rFonts w:ascii="Arial" w:hAnsi="Arial" w:cs="Arial"/>
                <w:sz w:val="16"/>
                <w:szCs w:val="16"/>
              </w:rPr>
              <w:t xml:space="preserve">Правила комплексного ипотечного страхования (редакция </w:t>
            </w:r>
            <w:r w:rsidR="00FC38AC">
              <w:rPr>
                <w:rFonts w:ascii="Arial" w:hAnsi="Arial" w:cs="Arial"/>
                <w:sz w:val="16"/>
                <w:szCs w:val="16"/>
              </w:rPr>
              <w:t>12.24</w:t>
            </w:r>
            <w:r w:rsidR="00FC38AC" w:rsidRPr="007D1E4C">
              <w:rPr>
                <w:rFonts w:ascii="Arial" w:hAnsi="Arial" w:cs="Arial"/>
                <w:sz w:val="16"/>
                <w:szCs w:val="16"/>
              </w:rPr>
              <w:t>) «Совкомбанк</w:t>
            </w:r>
            <w:r w:rsidR="00FC38AC" w:rsidRPr="007D1E4C" w:rsidDel="00B142E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C38AC" w:rsidRPr="007D1E4C">
              <w:rPr>
                <w:rFonts w:ascii="Arial" w:hAnsi="Arial" w:cs="Arial"/>
                <w:sz w:val="16"/>
                <w:szCs w:val="16"/>
              </w:rPr>
              <w:t>страхование»</w:t>
            </w:r>
            <w:r w:rsidR="00FC38AC">
              <w:rPr>
                <w:rFonts w:ascii="Arial" w:hAnsi="Arial" w:cs="Arial"/>
                <w:sz w:val="16"/>
                <w:szCs w:val="16"/>
              </w:rPr>
              <w:t xml:space="preserve"> (АО), </w:t>
            </w:r>
            <w:r w:rsidR="00FC38AC" w:rsidRPr="00D54BE5">
              <w:rPr>
                <w:rFonts w:ascii="Arial" w:hAnsi="Arial" w:cs="Arial"/>
                <w:sz w:val="16"/>
                <w:szCs w:val="16"/>
              </w:rPr>
              <w:t>размещенны</w:t>
            </w:r>
            <w:r w:rsidR="00FC38AC">
              <w:rPr>
                <w:rFonts w:ascii="Arial" w:hAnsi="Arial" w:cs="Arial"/>
                <w:sz w:val="16"/>
                <w:szCs w:val="16"/>
              </w:rPr>
              <w:t>е</w:t>
            </w:r>
            <w:r w:rsidR="00FC38AC" w:rsidRPr="00D54BE5">
              <w:rPr>
                <w:rFonts w:ascii="Arial" w:hAnsi="Arial" w:cs="Arial"/>
                <w:bCs/>
                <w:sz w:val="16"/>
                <w:szCs w:val="16"/>
              </w:rPr>
              <w:t xml:space="preserve"> на официальном сайте Страховщика по ссылке: </w:t>
            </w:r>
            <w:hyperlink r:id="rId11" w:history="1">
              <w:r w:rsidR="00FC38AC" w:rsidRPr="00F9787F">
                <w:rPr>
                  <w:rStyle w:val="ac"/>
                  <w:rFonts w:ascii="Arial" w:hAnsi="Arial" w:cs="Arial"/>
                  <w:bCs/>
                  <w:sz w:val="16"/>
                  <w:szCs w:val="16"/>
                </w:rPr>
                <w:t>https://sovcomins.ru/upload/pravila/kis_12.24.pdf</w:t>
              </w:r>
            </w:hyperlink>
          </w:p>
          <w:p w14:paraId="2A34A525" w14:textId="77777777" w:rsidR="00262B40" w:rsidRPr="007D1E4C" w:rsidRDefault="00262B40" w:rsidP="003D1639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 xml:space="preserve">3. </w:t>
            </w:r>
            <w:r w:rsidR="004940B2" w:rsidRPr="007D1E4C">
              <w:rPr>
                <w:rFonts w:ascii="Arial" w:hAnsi="Arial" w:cs="Arial"/>
                <w:sz w:val="16"/>
                <w:szCs w:val="16"/>
              </w:rPr>
              <w:t>Ключевой информационный документ (по форме, установленной Указанием ЦБ РФ от 17 мая 2022 года № 6139-У)</w:t>
            </w:r>
          </w:p>
          <w:p w14:paraId="40B04B91" w14:textId="494C98AC" w:rsidR="001935B8" w:rsidRPr="007D1E4C" w:rsidRDefault="001935B8" w:rsidP="005343E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E5E4D09" w14:textId="77777777" w:rsidR="00012585" w:rsidRPr="001E39B0" w:rsidRDefault="00012585" w:rsidP="006C5C73">
      <w:pPr>
        <w:spacing w:before="40" w:after="40"/>
        <w:jc w:val="center"/>
        <w:rPr>
          <w:b/>
          <w:sz w:val="16"/>
          <w:szCs w:val="16"/>
        </w:rPr>
      </w:pPr>
    </w:p>
    <w:p w14:paraId="02BE5E04" w14:textId="77777777" w:rsidR="006C5C73" w:rsidRPr="001E39B0" w:rsidRDefault="006C5C73" w:rsidP="006C5C73">
      <w:pPr>
        <w:spacing w:before="40" w:after="40"/>
        <w:jc w:val="center"/>
        <w:rPr>
          <w:b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863"/>
        <w:gridCol w:w="7135"/>
      </w:tblGrid>
      <w:tr w:rsidR="006C5C73" w:rsidRPr="001E39B0" w14:paraId="243D2016" w14:textId="77777777" w:rsidTr="000D4875">
        <w:trPr>
          <w:trHeight w:val="405"/>
        </w:trPr>
        <w:tc>
          <w:tcPr>
            <w:tcW w:w="3888" w:type="dxa"/>
          </w:tcPr>
          <w:p w14:paraId="5C2969C9" w14:textId="77777777" w:rsidR="006C5C73" w:rsidRPr="001E39B0" w:rsidRDefault="006C5C73">
            <w:pPr>
              <w:rPr>
                <w:sz w:val="16"/>
                <w:szCs w:val="16"/>
              </w:rPr>
            </w:pPr>
          </w:p>
        </w:tc>
        <w:tc>
          <w:tcPr>
            <w:tcW w:w="7200" w:type="dxa"/>
          </w:tcPr>
          <w:p w14:paraId="3BCC35EA" w14:textId="77777777" w:rsidR="00012585" w:rsidRPr="001E39B0" w:rsidRDefault="00012585" w:rsidP="00340C06">
            <w:pPr>
              <w:rPr>
                <w:sz w:val="16"/>
                <w:szCs w:val="16"/>
              </w:rPr>
            </w:pPr>
          </w:p>
        </w:tc>
      </w:tr>
      <w:tr w:rsidR="006C5C73" w:rsidRPr="001E39B0" w14:paraId="55F7E096" w14:textId="77777777" w:rsidTr="000D4875">
        <w:trPr>
          <w:trHeight w:val="702"/>
        </w:trPr>
        <w:tc>
          <w:tcPr>
            <w:tcW w:w="3888" w:type="dxa"/>
          </w:tcPr>
          <w:p w14:paraId="5804A9CF" w14:textId="77777777" w:rsidR="006C5C73" w:rsidRPr="001E39B0" w:rsidRDefault="00543D8D">
            <w:pPr>
              <w:rPr>
                <w:b/>
                <w:sz w:val="16"/>
                <w:szCs w:val="16"/>
              </w:rPr>
            </w:pPr>
            <w:r w:rsidRPr="001E39B0">
              <w:rPr>
                <w:b/>
                <w:sz w:val="16"/>
                <w:szCs w:val="16"/>
              </w:rPr>
              <w:t>Страховщик</w:t>
            </w:r>
          </w:p>
          <w:p w14:paraId="45F33E6B" w14:textId="77777777" w:rsidR="006C5C73" w:rsidRPr="001E39B0" w:rsidRDefault="006C5C73">
            <w:pPr>
              <w:rPr>
                <w:b/>
                <w:sz w:val="16"/>
                <w:szCs w:val="16"/>
              </w:rPr>
            </w:pPr>
          </w:p>
          <w:p w14:paraId="1FAE6F02" w14:textId="77777777" w:rsidR="006C5C73" w:rsidRPr="001E39B0" w:rsidRDefault="006C5C73" w:rsidP="006C5C73">
            <w:pPr>
              <w:rPr>
                <w:b/>
                <w:sz w:val="16"/>
                <w:szCs w:val="16"/>
              </w:rPr>
            </w:pPr>
            <w:r w:rsidRPr="001E39B0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200" w:type="dxa"/>
          </w:tcPr>
          <w:p w14:paraId="01E554EE" w14:textId="77777777" w:rsidR="00D82CC1" w:rsidRPr="001E39B0" w:rsidRDefault="00D82CC1" w:rsidP="00D82CC1">
            <w:pPr>
              <w:spacing w:line="204" w:lineRule="auto"/>
              <w:rPr>
                <w:i/>
                <w:sz w:val="12"/>
                <w:szCs w:val="12"/>
              </w:rPr>
            </w:pPr>
          </w:p>
        </w:tc>
      </w:tr>
    </w:tbl>
    <w:p w14:paraId="216FC831" w14:textId="77777777" w:rsidR="006C5C73" w:rsidRPr="001E39B0" w:rsidRDefault="006C5C73" w:rsidP="006C5C73">
      <w:pPr>
        <w:rPr>
          <w:sz w:val="2"/>
          <w:szCs w:val="2"/>
        </w:rPr>
      </w:pPr>
    </w:p>
    <w:p w14:paraId="585FC748" w14:textId="77777777" w:rsidR="006C5C73" w:rsidRPr="001E39B0" w:rsidRDefault="006C5C73" w:rsidP="006C5C73">
      <w:pPr>
        <w:rPr>
          <w:sz w:val="2"/>
          <w:szCs w:val="2"/>
        </w:rPr>
      </w:pPr>
    </w:p>
    <w:sectPr w:rsidR="006C5C73" w:rsidRPr="001E39B0" w:rsidSect="00BA678F">
      <w:type w:val="continuous"/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885E4" w14:textId="77777777" w:rsidR="00F5237B" w:rsidRDefault="00F5237B" w:rsidP="008B2259">
      <w:r>
        <w:separator/>
      </w:r>
    </w:p>
  </w:endnote>
  <w:endnote w:type="continuationSeparator" w:id="0">
    <w:p w14:paraId="71800E56" w14:textId="77777777" w:rsidR="00F5237B" w:rsidRDefault="00F5237B" w:rsidP="008B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9E2F0" w14:textId="77777777" w:rsidR="00F5237B" w:rsidRDefault="00F5237B" w:rsidP="008B2259">
      <w:r>
        <w:separator/>
      </w:r>
    </w:p>
  </w:footnote>
  <w:footnote w:type="continuationSeparator" w:id="0">
    <w:p w14:paraId="472A561A" w14:textId="77777777" w:rsidR="00F5237B" w:rsidRDefault="00F5237B" w:rsidP="008B2259">
      <w:r>
        <w:continuationSeparator/>
      </w:r>
    </w:p>
  </w:footnote>
  <w:footnote w:id="1">
    <w:p w14:paraId="3985DA5A" w14:textId="339D2878" w:rsidR="00155BB8" w:rsidRDefault="00155BB8">
      <w:pPr>
        <w:pStyle w:val="ad"/>
      </w:pPr>
      <w:r w:rsidRPr="00FC38AC">
        <w:rPr>
          <w:rFonts w:ascii="Arial" w:hAnsi="Arial" w:cs="Arial"/>
          <w:color w:val="000000"/>
          <w:sz w:val="12"/>
          <w:szCs w:val="12"/>
        </w:rPr>
        <w:footnoteRef/>
      </w:r>
      <w:r w:rsidRPr="00FC38AC">
        <w:rPr>
          <w:rFonts w:ascii="Arial" w:hAnsi="Arial" w:cs="Arial"/>
          <w:color w:val="000000"/>
          <w:sz w:val="12"/>
          <w:szCs w:val="12"/>
        </w:rPr>
        <w:t xml:space="preserve"> Согласно пункту 2 статьи 207 Налогового кодекса Российской Федерации </w:t>
      </w:r>
      <w:del w:id="79" w:author="Щерба Евгений Анатольевич" w:date="2025-01-22T14:01:00Z">
        <w:r w:rsidRPr="00FC38AC" w:rsidDel="00634319">
          <w:rPr>
            <w:rFonts w:ascii="Arial" w:hAnsi="Arial" w:cs="Arial"/>
            <w:color w:val="000000"/>
            <w:sz w:val="12"/>
            <w:szCs w:val="12"/>
          </w:rPr>
          <w:delText xml:space="preserve">(далее – Кодекс) </w:delText>
        </w:r>
      </w:del>
      <w:r w:rsidRPr="00FC38AC">
        <w:rPr>
          <w:rFonts w:ascii="Arial" w:hAnsi="Arial" w:cs="Arial"/>
          <w:color w:val="000000"/>
          <w:sz w:val="12"/>
          <w:szCs w:val="12"/>
        </w:rPr>
        <w:t>налоговыми резидентами признаются физические лица, фактически находящиеся в Российской Федерации не менее 183 календарных дней в течение 12 следующих подряд месяцев.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66E6"/>
    <w:multiLevelType w:val="hybridMultilevel"/>
    <w:tmpl w:val="0B643628"/>
    <w:lvl w:ilvl="0" w:tplc="DB68AC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40A3"/>
    <w:multiLevelType w:val="hybridMultilevel"/>
    <w:tmpl w:val="9488A434"/>
    <w:lvl w:ilvl="0" w:tplc="AFC6C5C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737069"/>
    <w:multiLevelType w:val="multilevel"/>
    <w:tmpl w:val="07CA34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618" w:hanging="360"/>
      </w:pPr>
      <w:rPr>
        <w:rFonts w:hint="default"/>
        <w:b w:val="0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36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  <w:b/>
      </w:rPr>
    </w:lvl>
  </w:abstractNum>
  <w:abstractNum w:abstractNumId="3" w15:restartNumberingAfterBreak="0">
    <w:nsid w:val="337D0D6D"/>
    <w:multiLevelType w:val="multilevel"/>
    <w:tmpl w:val="749AD07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  <w:b w:val="0"/>
        <w:i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4B65DBE"/>
    <w:multiLevelType w:val="hybridMultilevel"/>
    <w:tmpl w:val="0406C716"/>
    <w:lvl w:ilvl="0" w:tplc="041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4DEF1429"/>
    <w:multiLevelType w:val="multilevel"/>
    <w:tmpl w:val="739483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618" w:hanging="360"/>
      </w:pPr>
      <w:rPr>
        <w:rFonts w:hint="default"/>
        <w:b w:val="0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36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  <w:b/>
      </w:rPr>
    </w:lvl>
  </w:abstractNum>
  <w:abstractNum w:abstractNumId="6" w15:restartNumberingAfterBreak="0">
    <w:nsid w:val="53DF4B8E"/>
    <w:multiLevelType w:val="multilevel"/>
    <w:tmpl w:val="17AC9A1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  <w:b/>
      </w:rPr>
    </w:lvl>
  </w:abstractNum>
  <w:abstractNum w:abstractNumId="7" w15:restartNumberingAfterBreak="0">
    <w:nsid w:val="5FB737F9"/>
    <w:multiLevelType w:val="hybridMultilevel"/>
    <w:tmpl w:val="D488ED4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25641A1"/>
    <w:multiLevelType w:val="multilevel"/>
    <w:tmpl w:val="069C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A634F"/>
    <w:multiLevelType w:val="multilevel"/>
    <w:tmpl w:val="2072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  <w:color w:val="auto"/>
        <w:sz w:val="12"/>
        <w:szCs w:val="12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0" w15:restartNumberingAfterBreak="0">
    <w:nsid w:val="75EB0347"/>
    <w:multiLevelType w:val="multilevel"/>
    <w:tmpl w:val="6590A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 w:val="0"/>
        <w:i w:val="0"/>
        <w:color w:val="auto"/>
        <w:sz w:val="12"/>
        <w:szCs w:val="1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72521CB"/>
    <w:multiLevelType w:val="hybridMultilevel"/>
    <w:tmpl w:val="3774B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  <w:num w:numId="11">
    <w:abstractNumId w:val="1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Щерба Евгений Анатольевич">
    <w15:presenceInfo w15:providerId="AD" w15:userId="S-1-5-21-3393426206-1208405787-1371287750-2266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CB"/>
    <w:rsid w:val="00003C5A"/>
    <w:rsid w:val="00007C3F"/>
    <w:rsid w:val="00012585"/>
    <w:rsid w:val="00020007"/>
    <w:rsid w:val="00026971"/>
    <w:rsid w:val="00033CB1"/>
    <w:rsid w:val="00043129"/>
    <w:rsid w:val="0005488D"/>
    <w:rsid w:val="00054B2D"/>
    <w:rsid w:val="00063F18"/>
    <w:rsid w:val="0007448C"/>
    <w:rsid w:val="00075F98"/>
    <w:rsid w:val="0009226F"/>
    <w:rsid w:val="00093197"/>
    <w:rsid w:val="0009370F"/>
    <w:rsid w:val="0009376E"/>
    <w:rsid w:val="000A13C5"/>
    <w:rsid w:val="000A3717"/>
    <w:rsid w:val="000D0B0C"/>
    <w:rsid w:val="000D4345"/>
    <w:rsid w:val="000D4875"/>
    <w:rsid w:val="000F52B2"/>
    <w:rsid w:val="0011499E"/>
    <w:rsid w:val="0012584D"/>
    <w:rsid w:val="00134D09"/>
    <w:rsid w:val="00155BB8"/>
    <w:rsid w:val="00162338"/>
    <w:rsid w:val="00166550"/>
    <w:rsid w:val="00174A37"/>
    <w:rsid w:val="00191264"/>
    <w:rsid w:val="001935B8"/>
    <w:rsid w:val="001965B1"/>
    <w:rsid w:val="001B09C3"/>
    <w:rsid w:val="001C5857"/>
    <w:rsid w:val="001D06FA"/>
    <w:rsid w:val="001E39B0"/>
    <w:rsid w:val="001E6F36"/>
    <w:rsid w:val="001F4004"/>
    <w:rsid w:val="001F4474"/>
    <w:rsid w:val="00203A73"/>
    <w:rsid w:val="002149F1"/>
    <w:rsid w:val="00215319"/>
    <w:rsid w:val="0022584D"/>
    <w:rsid w:val="00225AC9"/>
    <w:rsid w:val="00225FA8"/>
    <w:rsid w:val="0023186C"/>
    <w:rsid w:val="00244070"/>
    <w:rsid w:val="00245090"/>
    <w:rsid w:val="00262B40"/>
    <w:rsid w:val="002E2AB5"/>
    <w:rsid w:val="002F024E"/>
    <w:rsid w:val="002F0B3C"/>
    <w:rsid w:val="002F1498"/>
    <w:rsid w:val="00300A09"/>
    <w:rsid w:val="00311184"/>
    <w:rsid w:val="003118F2"/>
    <w:rsid w:val="00322AB0"/>
    <w:rsid w:val="00332B6C"/>
    <w:rsid w:val="00340C06"/>
    <w:rsid w:val="00351982"/>
    <w:rsid w:val="00363B77"/>
    <w:rsid w:val="00381748"/>
    <w:rsid w:val="003922E4"/>
    <w:rsid w:val="003A1FCA"/>
    <w:rsid w:val="003A7C15"/>
    <w:rsid w:val="003C1644"/>
    <w:rsid w:val="003D1370"/>
    <w:rsid w:val="003D1639"/>
    <w:rsid w:val="003D4015"/>
    <w:rsid w:val="003F09A3"/>
    <w:rsid w:val="003F347F"/>
    <w:rsid w:val="00406877"/>
    <w:rsid w:val="004108E7"/>
    <w:rsid w:val="004161B0"/>
    <w:rsid w:val="00422197"/>
    <w:rsid w:val="00422491"/>
    <w:rsid w:val="00424726"/>
    <w:rsid w:val="004337F6"/>
    <w:rsid w:val="00444588"/>
    <w:rsid w:val="00482A3B"/>
    <w:rsid w:val="004940B2"/>
    <w:rsid w:val="004B17EA"/>
    <w:rsid w:val="004C24B9"/>
    <w:rsid w:val="004C5685"/>
    <w:rsid w:val="004D075D"/>
    <w:rsid w:val="004D66D2"/>
    <w:rsid w:val="004D7AC9"/>
    <w:rsid w:val="004E1E9F"/>
    <w:rsid w:val="004E3556"/>
    <w:rsid w:val="00502C4E"/>
    <w:rsid w:val="00503B85"/>
    <w:rsid w:val="00533EDD"/>
    <w:rsid w:val="005343EE"/>
    <w:rsid w:val="00537912"/>
    <w:rsid w:val="00543D8D"/>
    <w:rsid w:val="00562E23"/>
    <w:rsid w:val="005721FD"/>
    <w:rsid w:val="00577AB8"/>
    <w:rsid w:val="00593D28"/>
    <w:rsid w:val="005A0DC6"/>
    <w:rsid w:val="005B7401"/>
    <w:rsid w:val="005D6759"/>
    <w:rsid w:val="005D69C8"/>
    <w:rsid w:val="005E578C"/>
    <w:rsid w:val="005E6215"/>
    <w:rsid w:val="005E62B0"/>
    <w:rsid w:val="005F1FBA"/>
    <w:rsid w:val="005F3313"/>
    <w:rsid w:val="0060457A"/>
    <w:rsid w:val="00611573"/>
    <w:rsid w:val="00614584"/>
    <w:rsid w:val="00634319"/>
    <w:rsid w:val="00635E81"/>
    <w:rsid w:val="00645AC8"/>
    <w:rsid w:val="00646484"/>
    <w:rsid w:val="00647B7A"/>
    <w:rsid w:val="006606FB"/>
    <w:rsid w:val="00666813"/>
    <w:rsid w:val="00685285"/>
    <w:rsid w:val="00686298"/>
    <w:rsid w:val="006A0D5A"/>
    <w:rsid w:val="006A0E10"/>
    <w:rsid w:val="006A1156"/>
    <w:rsid w:val="006A1347"/>
    <w:rsid w:val="006A1E7F"/>
    <w:rsid w:val="006A6CE0"/>
    <w:rsid w:val="006A7568"/>
    <w:rsid w:val="006B2C3E"/>
    <w:rsid w:val="006B7BC1"/>
    <w:rsid w:val="006C1D03"/>
    <w:rsid w:val="006C52A9"/>
    <w:rsid w:val="006C5C73"/>
    <w:rsid w:val="006C74E8"/>
    <w:rsid w:val="006D3C4C"/>
    <w:rsid w:val="006D4CDF"/>
    <w:rsid w:val="006E29DA"/>
    <w:rsid w:val="006E4A64"/>
    <w:rsid w:val="006E576E"/>
    <w:rsid w:val="006F46F1"/>
    <w:rsid w:val="00703059"/>
    <w:rsid w:val="00706093"/>
    <w:rsid w:val="00713416"/>
    <w:rsid w:val="00736AD3"/>
    <w:rsid w:val="00744273"/>
    <w:rsid w:val="00744CBB"/>
    <w:rsid w:val="007504BE"/>
    <w:rsid w:val="00751C24"/>
    <w:rsid w:val="00776107"/>
    <w:rsid w:val="00792D97"/>
    <w:rsid w:val="00793CF6"/>
    <w:rsid w:val="00796CBC"/>
    <w:rsid w:val="007B6DB8"/>
    <w:rsid w:val="007D1E4C"/>
    <w:rsid w:val="007E4F26"/>
    <w:rsid w:val="0080335F"/>
    <w:rsid w:val="008143C5"/>
    <w:rsid w:val="0081676B"/>
    <w:rsid w:val="008209F5"/>
    <w:rsid w:val="008266A8"/>
    <w:rsid w:val="008367D6"/>
    <w:rsid w:val="00841361"/>
    <w:rsid w:val="00842974"/>
    <w:rsid w:val="00850B71"/>
    <w:rsid w:val="008531C1"/>
    <w:rsid w:val="0086021C"/>
    <w:rsid w:val="00864DFD"/>
    <w:rsid w:val="00874D0B"/>
    <w:rsid w:val="00886F8D"/>
    <w:rsid w:val="00890ECB"/>
    <w:rsid w:val="00896B22"/>
    <w:rsid w:val="008A6779"/>
    <w:rsid w:val="008B2259"/>
    <w:rsid w:val="008B3637"/>
    <w:rsid w:val="008B5E8E"/>
    <w:rsid w:val="008C01E1"/>
    <w:rsid w:val="008C5EA8"/>
    <w:rsid w:val="008D78B9"/>
    <w:rsid w:val="008E2FE6"/>
    <w:rsid w:val="00903127"/>
    <w:rsid w:val="00903ECA"/>
    <w:rsid w:val="00913A86"/>
    <w:rsid w:val="0092015D"/>
    <w:rsid w:val="00930A8D"/>
    <w:rsid w:val="00950D59"/>
    <w:rsid w:val="009522C9"/>
    <w:rsid w:val="00954053"/>
    <w:rsid w:val="009545B2"/>
    <w:rsid w:val="009667F8"/>
    <w:rsid w:val="00977136"/>
    <w:rsid w:val="00984704"/>
    <w:rsid w:val="009902A5"/>
    <w:rsid w:val="009948FF"/>
    <w:rsid w:val="009B3763"/>
    <w:rsid w:val="009C0597"/>
    <w:rsid w:val="009C1EDA"/>
    <w:rsid w:val="009C38A8"/>
    <w:rsid w:val="009D0330"/>
    <w:rsid w:val="009D31BF"/>
    <w:rsid w:val="009D5E2E"/>
    <w:rsid w:val="009E3860"/>
    <w:rsid w:val="009E4C22"/>
    <w:rsid w:val="009E5ED8"/>
    <w:rsid w:val="009F286C"/>
    <w:rsid w:val="00A04FED"/>
    <w:rsid w:val="00A07A1E"/>
    <w:rsid w:val="00A36242"/>
    <w:rsid w:val="00A4389D"/>
    <w:rsid w:val="00A4490C"/>
    <w:rsid w:val="00A50F40"/>
    <w:rsid w:val="00A524BE"/>
    <w:rsid w:val="00A5402F"/>
    <w:rsid w:val="00A615DB"/>
    <w:rsid w:val="00A71333"/>
    <w:rsid w:val="00A94BFF"/>
    <w:rsid w:val="00A9634E"/>
    <w:rsid w:val="00AA074C"/>
    <w:rsid w:val="00AA799B"/>
    <w:rsid w:val="00AB5A1F"/>
    <w:rsid w:val="00AD4AFE"/>
    <w:rsid w:val="00AE5620"/>
    <w:rsid w:val="00AF20EC"/>
    <w:rsid w:val="00AF2A29"/>
    <w:rsid w:val="00B2085B"/>
    <w:rsid w:val="00B21640"/>
    <w:rsid w:val="00B329A0"/>
    <w:rsid w:val="00B34D4A"/>
    <w:rsid w:val="00B35258"/>
    <w:rsid w:val="00B411D5"/>
    <w:rsid w:val="00B52580"/>
    <w:rsid w:val="00B530BB"/>
    <w:rsid w:val="00B60363"/>
    <w:rsid w:val="00B60B0F"/>
    <w:rsid w:val="00B742A7"/>
    <w:rsid w:val="00B8520C"/>
    <w:rsid w:val="00BA678F"/>
    <w:rsid w:val="00BD0561"/>
    <w:rsid w:val="00BE05CE"/>
    <w:rsid w:val="00BE2F2F"/>
    <w:rsid w:val="00BE30AC"/>
    <w:rsid w:val="00BE4B88"/>
    <w:rsid w:val="00BE5789"/>
    <w:rsid w:val="00BF4F07"/>
    <w:rsid w:val="00BF5847"/>
    <w:rsid w:val="00BF634A"/>
    <w:rsid w:val="00C22F82"/>
    <w:rsid w:val="00C26E4F"/>
    <w:rsid w:val="00C273AC"/>
    <w:rsid w:val="00C31ACA"/>
    <w:rsid w:val="00C32BA8"/>
    <w:rsid w:val="00C514E9"/>
    <w:rsid w:val="00C710EA"/>
    <w:rsid w:val="00C73EB6"/>
    <w:rsid w:val="00C832AA"/>
    <w:rsid w:val="00C835D7"/>
    <w:rsid w:val="00C85D1F"/>
    <w:rsid w:val="00CA7882"/>
    <w:rsid w:val="00CB45F6"/>
    <w:rsid w:val="00CD7761"/>
    <w:rsid w:val="00CE44DB"/>
    <w:rsid w:val="00CF1745"/>
    <w:rsid w:val="00CF7A49"/>
    <w:rsid w:val="00D054B2"/>
    <w:rsid w:val="00D12451"/>
    <w:rsid w:val="00D17ECB"/>
    <w:rsid w:val="00D4100C"/>
    <w:rsid w:val="00D615C4"/>
    <w:rsid w:val="00D61BFA"/>
    <w:rsid w:val="00D629F6"/>
    <w:rsid w:val="00D74495"/>
    <w:rsid w:val="00D82CC1"/>
    <w:rsid w:val="00D914E2"/>
    <w:rsid w:val="00D9320B"/>
    <w:rsid w:val="00D9492B"/>
    <w:rsid w:val="00D94A24"/>
    <w:rsid w:val="00D96DA7"/>
    <w:rsid w:val="00D97360"/>
    <w:rsid w:val="00DA09BD"/>
    <w:rsid w:val="00DA575D"/>
    <w:rsid w:val="00DB6745"/>
    <w:rsid w:val="00DC5990"/>
    <w:rsid w:val="00DC6448"/>
    <w:rsid w:val="00DF45EE"/>
    <w:rsid w:val="00E0226A"/>
    <w:rsid w:val="00E0285D"/>
    <w:rsid w:val="00E03258"/>
    <w:rsid w:val="00E11398"/>
    <w:rsid w:val="00E374D2"/>
    <w:rsid w:val="00E438E0"/>
    <w:rsid w:val="00E611BC"/>
    <w:rsid w:val="00E76A79"/>
    <w:rsid w:val="00E807C2"/>
    <w:rsid w:val="00E81F88"/>
    <w:rsid w:val="00E826D8"/>
    <w:rsid w:val="00E85C50"/>
    <w:rsid w:val="00EA095F"/>
    <w:rsid w:val="00EA39E9"/>
    <w:rsid w:val="00EA3BF2"/>
    <w:rsid w:val="00EB08A2"/>
    <w:rsid w:val="00EC495E"/>
    <w:rsid w:val="00ED2D5A"/>
    <w:rsid w:val="00EE1E14"/>
    <w:rsid w:val="00F05043"/>
    <w:rsid w:val="00F158DC"/>
    <w:rsid w:val="00F306F2"/>
    <w:rsid w:val="00F5237B"/>
    <w:rsid w:val="00F72B8F"/>
    <w:rsid w:val="00F7357A"/>
    <w:rsid w:val="00F7660A"/>
    <w:rsid w:val="00F85178"/>
    <w:rsid w:val="00F857A5"/>
    <w:rsid w:val="00F86D08"/>
    <w:rsid w:val="00FB1D4E"/>
    <w:rsid w:val="00FB5628"/>
    <w:rsid w:val="00FC1CC8"/>
    <w:rsid w:val="00FC38AC"/>
    <w:rsid w:val="00FD1EDA"/>
    <w:rsid w:val="00FD38F4"/>
    <w:rsid w:val="00FE4685"/>
    <w:rsid w:val="00FF4986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8974B6"/>
  <w15:chartTrackingRefBased/>
  <w15:docId w15:val="{958369CC-26EB-43B6-9F32-0C3FA71A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ECB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D94A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D17ECB"/>
    <w:pPr>
      <w:keepNext/>
      <w:jc w:val="center"/>
      <w:outlineLvl w:val="4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7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C5C73"/>
    <w:pPr>
      <w:spacing w:before="100" w:beforeAutospacing="1" w:after="100" w:afterAutospacing="1"/>
    </w:pPr>
    <w:rPr>
      <w:rFonts w:ascii="Arial" w:eastAsia="Arial Unicode MS" w:hAnsi="Arial" w:cs="Arial"/>
      <w:color w:val="000000"/>
      <w:sz w:val="18"/>
      <w:szCs w:val="18"/>
    </w:rPr>
  </w:style>
  <w:style w:type="paragraph" w:styleId="a5">
    <w:name w:val="Balloon Text"/>
    <w:basedOn w:val="a"/>
    <w:link w:val="a6"/>
    <w:rsid w:val="00300A0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300A09"/>
    <w:rPr>
      <w:rFonts w:ascii="Tahoma" w:hAnsi="Tahoma" w:cs="Tahoma"/>
      <w:sz w:val="16"/>
      <w:szCs w:val="16"/>
    </w:rPr>
  </w:style>
  <w:style w:type="character" w:styleId="a7">
    <w:name w:val="annotation reference"/>
    <w:uiPriority w:val="99"/>
    <w:rsid w:val="001F4004"/>
    <w:rPr>
      <w:sz w:val="16"/>
      <w:szCs w:val="16"/>
    </w:rPr>
  </w:style>
  <w:style w:type="paragraph" w:styleId="a8">
    <w:name w:val="annotation text"/>
    <w:basedOn w:val="a"/>
    <w:link w:val="a9"/>
    <w:uiPriority w:val="99"/>
    <w:rsid w:val="001F4004"/>
    <w:rPr>
      <w:sz w:val="20"/>
      <w:szCs w:val="20"/>
    </w:rPr>
  </w:style>
  <w:style w:type="paragraph" w:styleId="aa">
    <w:name w:val="annotation subject"/>
    <w:basedOn w:val="a8"/>
    <w:next w:val="a8"/>
    <w:semiHidden/>
    <w:rsid w:val="001F4004"/>
    <w:rPr>
      <w:b/>
      <w:bCs/>
    </w:rPr>
  </w:style>
  <w:style w:type="character" w:customStyle="1" w:styleId="20">
    <w:name w:val="Заголовок 2 Знак"/>
    <w:link w:val="2"/>
    <w:rsid w:val="00322AB0"/>
    <w:rPr>
      <w:rFonts w:ascii="Arial" w:hAnsi="Arial" w:cs="Arial"/>
      <w:b/>
      <w:bCs/>
      <w:i/>
      <w:iCs/>
      <w:sz w:val="28"/>
      <w:szCs w:val="28"/>
    </w:rPr>
  </w:style>
  <w:style w:type="paragraph" w:styleId="ab">
    <w:name w:val="List Paragraph"/>
    <w:basedOn w:val="a"/>
    <w:uiPriority w:val="34"/>
    <w:qFormat/>
    <w:rsid w:val="00713416"/>
    <w:pPr>
      <w:ind w:left="720"/>
      <w:contextualSpacing/>
    </w:pPr>
  </w:style>
  <w:style w:type="character" w:customStyle="1" w:styleId="a9">
    <w:name w:val="Текст примечания Знак"/>
    <w:link w:val="a8"/>
    <w:uiPriority w:val="99"/>
    <w:locked/>
    <w:rsid w:val="00E807C2"/>
  </w:style>
  <w:style w:type="character" w:styleId="ac">
    <w:name w:val="Hyperlink"/>
    <w:rsid w:val="008B2259"/>
    <w:rPr>
      <w:color w:val="0563C1"/>
      <w:u w:val="single"/>
    </w:rPr>
  </w:style>
  <w:style w:type="paragraph" w:styleId="ad">
    <w:name w:val="footnote text"/>
    <w:basedOn w:val="a"/>
    <w:link w:val="ae"/>
    <w:rsid w:val="008B225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8B2259"/>
  </w:style>
  <w:style w:type="character" w:styleId="af">
    <w:name w:val="footnote reference"/>
    <w:basedOn w:val="a0"/>
    <w:rsid w:val="008B2259"/>
    <w:rPr>
      <w:vertAlign w:val="superscript"/>
    </w:rPr>
  </w:style>
  <w:style w:type="paragraph" w:styleId="af0">
    <w:name w:val="header"/>
    <w:basedOn w:val="a"/>
    <w:link w:val="af1"/>
    <w:rsid w:val="008B225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8B2259"/>
    <w:rPr>
      <w:sz w:val="24"/>
      <w:szCs w:val="24"/>
    </w:rPr>
  </w:style>
  <w:style w:type="paragraph" w:styleId="af2">
    <w:name w:val="footer"/>
    <w:basedOn w:val="a"/>
    <w:link w:val="af3"/>
    <w:uiPriority w:val="99"/>
    <w:rsid w:val="008B225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B2259"/>
    <w:rPr>
      <w:sz w:val="24"/>
      <w:szCs w:val="24"/>
    </w:rPr>
  </w:style>
  <w:style w:type="character" w:styleId="af4">
    <w:name w:val="FollowedHyperlink"/>
    <w:basedOn w:val="a0"/>
    <w:rsid w:val="00562E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vcomins.ru/upload/pravila/kis_12.2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vcomins.ru/upload/personal/soglasie_na_obrabotky_pd.pdf" TargetMode="External"/><Relationship Id="rId4" Type="http://schemas.openxmlformats.org/officeDocument/2006/relationships/settings" Target="settings.xml"/><Relationship Id="rId9" Type="http://schemas.openxmlformats.org/officeDocument/2006/relationships/image" Target="http://195967040CDDD9652B7198D477CEF5D2.dms.sberbank.ru/195967040CDDD9652B7198D477CEF5D2-86569EF2786D05070AE5A8F712F5EF29-C7ED547FD4C553F4CE94B0E15D8A1A4F/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C9F9-7BDD-4397-90C1-7B8828FD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2108</Words>
  <Characters>12019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KIT FINANCE INSURANCE</Company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E.Butrameeva</dc:creator>
  <cp:keywords/>
  <dc:description/>
  <cp:lastModifiedBy>Щерба Евгений Анатольевич</cp:lastModifiedBy>
  <cp:revision>3</cp:revision>
  <cp:lastPrinted>2025-01-21T13:59:00Z</cp:lastPrinted>
  <dcterms:created xsi:type="dcterms:W3CDTF">2025-01-22T10:58:00Z</dcterms:created>
  <dcterms:modified xsi:type="dcterms:W3CDTF">2025-01-22T11:03:00Z</dcterms:modified>
</cp:coreProperties>
</file>