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9"/>
        <w:gridCol w:w="7336"/>
        <w:gridCol w:w="256"/>
      </w:tblGrid>
      <w:tr w:rsidR="00D9492B" w:rsidRPr="001E39B0" w14:paraId="502249D6" w14:textId="77777777" w:rsidTr="001259B8">
        <w:trPr>
          <w:gridAfter w:val="1"/>
          <w:wAfter w:w="256" w:type="dxa"/>
          <w:trHeight w:val="503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398EA464" w14:textId="77777777" w:rsidR="00D9492B" w:rsidRPr="001E39B0" w:rsidRDefault="00E85C50" w:rsidP="001259B8">
            <w:r w:rsidRPr="00AA6A02">
              <w:rPr>
                <w:noProof/>
              </w:rPr>
              <w:drawing>
                <wp:inline distT="0" distB="0" distL="0" distR="0" wp14:anchorId="6D6CF9EF" wp14:editId="08BD2B6E">
                  <wp:extent cx="1428750" cy="257175"/>
                  <wp:effectExtent l="0" t="0" r="0" b="9525"/>
                  <wp:docPr id="1" name="Рисунок 1" descr="468x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468x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3045757C" w14:textId="58E6EEA4" w:rsidR="00CB45F6" w:rsidRPr="00793CF6" w:rsidRDefault="007B4682" w:rsidP="00CB45F6">
            <w:pPr>
              <w:rPr>
                <w:rFonts w:ascii="Arial" w:hAnsi="Arial" w:cs="Arial"/>
                <w:bCs/>
                <w:sz w:val="16"/>
              </w:rPr>
            </w:pPr>
            <w:ins w:id="0" w:author="Щерба Евгений Анатольевич" w:date="2025-01-22T13:22:00Z">
              <w:r w:rsidRPr="007B4682">
                <w:rPr>
                  <w:rFonts w:ascii="Arial" w:hAnsi="Arial" w:cs="Arial"/>
                  <w:bCs/>
                  <w:sz w:val="16"/>
                </w:rPr>
                <w:t>«Совкомбанк страхование» (АО)</w:t>
              </w:r>
              <w:r>
                <w:rPr>
                  <w:rFonts w:ascii="Arial" w:hAnsi="Arial" w:cs="Arial"/>
                  <w:bCs/>
                  <w:sz w:val="16"/>
                </w:rPr>
                <w:t xml:space="preserve">, </w:t>
              </w:r>
            </w:ins>
            <w:r w:rsidR="00CB45F6" w:rsidRPr="00793CF6">
              <w:rPr>
                <w:rFonts w:ascii="Arial" w:hAnsi="Arial" w:cs="Arial"/>
                <w:bCs/>
                <w:sz w:val="16"/>
              </w:rPr>
              <w:t>125284, г. Москва, пр. Ленинградский, д. 35, стр. 1</w:t>
            </w:r>
          </w:p>
          <w:p w14:paraId="73B8D1C3" w14:textId="52153ECF" w:rsidR="00CB45F6" w:rsidRPr="00793CF6" w:rsidRDefault="00CB45F6" w:rsidP="00CB45F6">
            <w:pPr>
              <w:rPr>
                <w:rFonts w:ascii="Arial" w:hAnsi="Arial" w:cs="Arial"/>
                <w:bCs/>
                <w:sz w:val="16"/>
              </w:rPr>
            </w:pPr>
            <w:r w:rsidRPr="00793CF6">
              <w:rPr>
                <w:rFonts w:ascii="Arial" w:hAnsi="Arial" w:cs="Arial"/>
                <w:bCs/>
                <w:sz w:val="16"/>
              </w:rPr>
              <w:t xml:space="preserve">ОГРН 1027810229150, </w:t>
            </w:r>
            <w:ins w:id="1" w:author="Щерба Евгений Анатольевич" w:date="2025-01-22T13:54:00Z">
              <w:r w:rsidR="00444A8B" w:rsidRPr="00793CF6">
                <w:rPr>
                  <w:rFonts w:ascii="Arial" w:hAnsi="Arial" w:cs="Arial"/>
                  <w:bCs/>
                  <w:sz w:val="16"/>
                </w:rPr>
                <w:t xml:space="preserve">ИНН 7812016906, </w:t>
              </w:r>
              <w:r w:rsidR="00444A8B" w:rsidRPr="00793CF6">
                <w:rPr>
                  <w:rFonts w:ascii="Arial" w:hAnsi="Arial" w:cs="Arial"/>
                  <w:bCs/>
                  <w:sz w:val="16"/>
                  <w:szCs w:val="16"/>
                </w:rPr>
                <w:t xml:space="preserve">КПП </w:t>
              </w:r>
              <w:r w:rsidR="00444A8B" w:rsidRPr="00793CF6">
                <w:rPr>
                  <w:rFonts w:ascii="Arial" w:hAnsi="Arial" w:cs="Arial"/>
                  <w:bCs/>
                  <w:sz w:val="16"/>
                </w:rPr>
                <w:t xml:space="preserve">771401001, </w:t>
              </w:r>
            </w:ins>
            <w:r w:rsidRPr="00793CF6">
              <w:rPr>
                <w:rFonts w:ascii="Arial" w:hAnsi="Arial" w:cs="Arial"/>
                <w:bCs/>
                <w:sz w:val="16"/>
              </w:rPr>
              <w:t xml:space="preserve">Р/с 40701810412010170604 в Филиал «Корпоративный» ПАО «Совкомбанк» </w:t>
            </w:r>
            <w:del w:id="2" w:author="Щерба Евгений Анатольевич" w:date="2025-01-22T13:58:00Z">
              <w:r w:rsidRPr="00793CF6" w:rsidDel="00375933">
                <w:rPr>
                  <w:rFonts w:ascii="Arial" w:hAnsi="Arial" w:cs="Arial"/>
                  <w:bCs/>
                  <w:sz w:val="16"/>
                </w:rPr>
                <w:delText xml:space="preserve">                        </w:delText>
              </w:r>
            </w:del>
            <w:bookmarkStart w:id="3" w:name="_GoBack"/>
            <w:bookmarkEnd w:id="3"/>
            <w:r w:rsidRPr="00793CF6">
              <w:rPr>
                <w:rFonts w:ascii="Arial" w:hAnsi="Arial" w:cs="Arial"/>
                <w:bCs/>
                <w:sz w:val="16"/>
              </w:rPr>
              <w:t>в г. Москве, К/с   30101810445250000360, БИК</w:t>
            </w:r>
            <w:ins w:id="4" w:author="Щерба Евгений Анатольевич" w:date="2025-01-22T13:54:00Z">
              <w:r w:rsidR="00444A8B">
                <w:rPr>
                  <w:rFonts w:ascii="Arial" w:hAnsi="Arial" w:cs="Arial"/>
                  <w:bCs/>
                  <w:sz w:val="16"/>
                </w:rPr>
                <w:t> </w:t>
              </w:r>
            </w:ins>
            <w:del w:id="5" w:author="Щерба Евгений Анатольевич" w:date="2025-01-22T13:54:00Z">
              <w:r w:rsidRPr="00793CF6" w:rsidDel="00444A8B">
                <w:rPr>
                  <w:rFonts w:ascii="Arial" w:hAnsi="Arial" w:cs="Arial"/>
                  <w:bCs/>
                  <w:sz w:val="16"/>
                </w:rPr>
                <w:delText xml:space="preserve">  </w:delText>
              </w:r>
            </w:del>
            <w:r w:rsidRPr="00793CF6">
              <w:rPr>
                <w:rFonts w:ascii="Arial" w:hAnsi="Arial" w:cs="Arial"/>
                <w:bCs/>
                <w:sz w:val="16"/>
              </w:rPr>
              <w:t xml:space="preserve">044525360 </w:t>
            </w:r>
            <w:del w:id="6" w:author="Щерба Евгений Анатольевич" w:date="2025-01-22T13:54:00Z">
              <w:r w:rsidRPr="00793CF6" w:rsidDel="00444A8B">
                <w:rPr>
                  <w:rFonts w:ascii="Arial" w:hAnsi="Arial" w:cs="Arial"/>
                  <w:bCs/>
                  <w:sz w:val="16"/>
                </w:rPr>
                <w:delText xml:space="preserve">ИНН 7812016906, </w:delText>
              </w:r>
              <w:r w:rsidRPr="00793CF6" w:rsidDel="00444A8B">
                <w:rPr>
                  <w:rFonts w:ascii="Arial" w:hAnsi="Arial" w:cs="Arial"/>
                  <w:bCs/>
                  <w:sz w:val="16"/>
                  <w:szCs w:val="16"/>
                </w:rPr>
                <w:delText xml:space="preserve">КПП </w:delText>
              </w:r>
              <w:r w:rsidRPr="00793CF6" w:rsidDel="00444A8B">
                <w:rPr>
                  <w:rFonts w:ascii="Arial" w:hAnsi="Arial" w:cs="Arial"/>
                  <w:bCs/>
                  <w:sz w:val="16"/>
                </w:rPr>
                <w:delText xml:space="preserve">771401001, </w:delText>
              </w:r>
            </w:del>
          </w:p>
          <w:p w14:paraId="14541D21" w14:textId="77777777" w:rsidR="00CB45F6" w:rsidRPr="00793CF6" w:rsidRDefault="00CB45F6" w:rsidP="00CB45F6">
            <w:pPr>
              <w:ind w:left="16"/>
              <w:jc w:val="both"/>
              <w:rPr>
                <w:rFonts w:ascii="Arial" w:hAnsi="Arial" w:cs="Arial"/>
                <w:bCs/>
                <w:sz w:val="16"/>
              </w:rPr>
            </w:pPr>
            <w:r w:rsidRPr="00793CF6">
              <w:rPr>
                <w:rFonts w:ascii="Arial" w:hAnsi="Arial" w:cs="Arial"/>
                <w:bCs/>
                <w:sz w:val="16"/>
              </w:rPr>
              <w:t xml:space="preserve">Лицензии Банка России СИ №1675, СЛ №1675, ОС №1675-03, ОС №1675-04, ОС №1675-05, </w:t>
            </w:r>
          </w:p>
          <w:p w14:paraId="79EE350E" w14:textId="77777777" w:rsidR="00D9492B" w:rsidRDefault="00CB45F6" w:rsidP="00C710EA">
            <w:pPr>
              <w:ind w:left="16"/>
              <w:jc w:val="both"/>
              <w:rPr>
                <w:rFonts w:ascii="Arial" w:hAnsi="Arial" w:cs="Arial"/>
                <w:bCs/>
                <w:sz w:val="16"/>
              </w:rPr>
            </w:pPr>
            <w:r w:rsidRPr="00793CF6">
              <w:rPr>
                <w:rFonts w:ascii="Arial" w:hAnsi="Arial" w:cs="Arial"/>
                <w:bCs/>
                <w:sz w:val="16"/>
              </w:rPr>
              <w:t>тел. 8-800-100-2-100 факс: (812) 449-47-59</w:t>
            </w:r>
          </w:p>
          <w:p w14:paraId="42765186" w14:textId="77777777" w:rsidR="00C710EA" w:rsidRPr="00C710EA" w:rsidRDefault="00C710EA" w:rsidP="00C710EA">
            <w:pPr>
              <w:ind w:left="16"/>
              <w:jc w:val="both"/>
              <w:rPr>
                <w:rFonts w:ascii="Arial" w:hAnsi="Arial" w:cs="Arial"/>
                <w:bCs/>
                <w:sz w:val="16"/>
              </w:rPr>
            </w:pPr>
          </w:p>
        </w:tc>
      </w:tr>
      <w:tr w:rsidR="00D17ECB" w:rsidRPr="001E39B0" w14:paraId="0698C0EE" w14:textId="77777777" w:rsidTr="00E807C2">
        <w:trPr>
          <w:trHeight w:val="1884"/>
        </w:trPr>
        <w:tc>
          <w:tcPr>
            <w:tcW w:w="110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776D82" w14:textId="77777777" w:rsidR="00054B2D" w:rsidRPr="001E39B0" w:rsidRDefault="0005488D" w:rsidP="007504BE">
            <w:pPr>
              <w:pStyle w:val="5"/>
              <w:ind w:left="-57" w:right="-57"/>
              <w:rPr>
                <w:sz w:val="4"/>
                <w:szCs w:val="4"/>
              </w:rPr>
            </w:pPr>
            <w:r w:rsidRPr="001E39B0">
              <w:rPr>
                <w:sz w:val="4"/>
                <w:szCs w:val="4"/>
              </w:rPr>
              <w:t xml:space="preserve">    </w:t>
            </w:r>
            <w:r w:rsidR="006F46F1" w:rsidRPr="001E39B0">
              <w:rPr>
                <w:sz w:val="4"/>
                <w:szCs w:val="4"/>
              </w:rPr>
              <w:t xml:space="preserve">  </w:t>
            </w:r>
            <w:r w:rsidRPr="001E39B0">
              <w:rPr>
                <w:sz w:val="4"/>
                <w:szCs w:val="4"/>
              </w:rPr>
              <w:t xml:space="preserve"> </w:t>
            </w:r>
          </w:p>
          <w:p w14:paraId="56B0FB1A" w14:textId="77777777" w:rsidR="007504BE" w:rsidRPr="00A9634E" w:rsidRDefault="003A1FCA" w:rsidP="007504BE">
            <w:pPr>
              <w:pStyle w:val="5"/>
              <w:ind w:left="-57" w:right="-57"/>
              <w:rPr>
                <w:rFonts w:ascii="Arial" w:hAnsi="Arial" w:cs="Arial"/>
                <w:sz w:val="20"/>
                <w:szCs w:val="20"/>
              </w:rPr>
            </w:pPr>
            <w:r w:rsidRPr="00A9634E">
              <w:rPr>
                <w:rFonts w:ascii="Arial" w:hAnsi="Arial" w:cs="Arial"/>
                <w:sz w:val="20"/>
                <w:szCs w:val="20"/>
              </w:rPr>
              <w:t xml:space="preserve">ПОЛИС № </w:t>
            </w:r>
            <w:bookmarkStart w:id="7" w:name="number_polis"/>
            <w:r w:rsidR="007504BE" w:rsidRPr="00A9634E">
              <w:rPr>
                <w:rFonts w:ascii="Arial" w:hAnsi="Arial" w:cs="Arial"/>
                <w:sz w:val="20"/>
                <w:szCs w:val="20"/>
              </w:rPr>
              <w:t>______________</w:t>
            </w:r>
            <w:bookmarkEnd w:id="7"/>
          </w:p>
          <w:p w14:paraId="5E9DFD58" w14:textId="77777777" w:rsidR="0005488D" w:rsidRPr="00A9634E" w:rsidRDefault="003A1FCA" w:rsidP="007504BE">
            <w:pPr>
              <w:pStyle w:val="5"/>
              <w:ind w:left="-57" w:right="-57"/>
              <w:rPr>
                <w:rFonts w:ascii="Arial" w:hAnsi="Arial" w:cs="Arial"/>
                <w:sz w:val="20"/>
                <w:szCs w:val="20"/>
              </w:rPr>
            </w:pPr>
            <w:r w:rsidRPr="00A9634E">
              <w:rPr>
                <w:rFonts w:ascii="Arial" w:hAnsi="Arial" w:cs="Arial"/>
                <w:sz w:val="20"/>
                <w:szCs w:val="20"/>
              </w:rPr>
              <w:t xml:space="preserve">Комплексного </w:t>
            </w:r>
            <w:r w:rsidR="00174A37" w:rsidRPr="00A9634E">
              <w:rPr>
                <w:rFonts w:ascii="Arial" w:hAnsi="Arial" w:cs="Arial"/>
                <w:sz w:val="20"/>
                <w:szCs w:val="20"/>
              </w:rPr>
              <w:t>ипотечного страхования</w:t>
            </w:r>
          </w:p>
          <w:tbl>
            <w:tblPr>
              <w:tblW w:w="0" w:type="auto"/>
              <w:tblLook w:val="01E0" w:firstRow="1" w:lastRow="1" w:firstColumn="1" w:lastColumn="1" w:noHBand="0" w:noVBand="0"/>
              <w:tblPrChange w:id="8" w:author="Щерба Евгений Анатольевич" w:date="2025-01-22T13:22:00Z">
                <w:tblPr>
                  <w:tblW w:w="0" w:type="auto"/>
                  <w:tblLook w:val="01E0" w:firstRow="1" w:lastRow="1" w:firstColumn="1" w:lastColumn="1" w:noHBand="0" w:noVBand="0"/>
                </w:tblPr>
              </w:tblPrChange>
            </w:tblPr>
            <w:tblGrid>
              <w:gridCol w:w="5302"/>
              <w:gridCol w:w="5303"/>
              <w:tblGridChange w:id="9">
                <w:tblGrid>
                  <w:gridCol w:w="5302"/>
                  <w:gridCol w:w="5303"/>
                </w:tblGrid>
              </w:tblGridChange>
            </w:tblGrid>
            <w:tr w:rsidR="003A1FCA" w:rsidRPr="001E39B0" w14:paraId="7A81E3EE" w14:textId="77777777" w:rsidTr="007B4682">
              <w:tc>
                <w:tcPr>
                  <w:tcW w:w="5302" w:type="dxa"/>
                  <w:tcPrChange w:id="10" w:author="Щерба Евгений Анатольевич" w:date="2025-01-22T13:22:00Z">
                    <w:tcPr>
                      <w:tcW w:w="5428" w:type="dxa"/>
                    </w:tcPr>
                  </w:tcPrChange>
                </w:tcPr>
                <w:p w14:paraId="18E7893E" w14:textId="77777777" w:rsidR="003A1FCA" w:rsidRDefault="003A1FCA" w:rsidP="003A1FCA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1E39B0">
                    <w:rPr>
                      <w:b/>
                      <w:bCs/>
                      <w:sz w:val="16"/>
                      <w:szCs w:val="16"/>
                    </w:rPr>
                    <w:t xml:space="preserve">г. </w:t>
                  </w:r>
                  <w:bookmarkStart w:id="11" w:name="gorod"/>
                  <w:r w:rsidRPr="001E39B0">
                    <w:rPr>
                      <w:b/>
                      <w:bCs/>
                      <w:sz w:val="16"/>
                      <w:szCs w:val="16"/>
                    </w:rPr>
                    <w:t>_____________</w:t>
                  </w:r>
                  <w:bookmarkEnd w:id="11"/>
                </w:p>
                <w:p w14:paraId="6E0CFE32" w14:textId="6D7E148E" w:rsidR="0009370F" w:rsidRPr="001E39B0" w:rsidRDefault="0009370F" w:rsidP="003A1FCA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03" w:type="dxa"/>
                  <w:tcPrChange w:id="12" w:author="Щерба Евгений Анатольевич" w:date="2025-01-22T13:22:00Z">
                    <w:tcPr>
                      <w:tcW w:w="5429" w:type="dxa"/>
                    </w:tcPr>
                  </w:tcPrChange>
                </w:tcPr>
                <w:p w14:paraId="0380AD38" w14:textId="77777777" w:rsidR="003A1FCA" w:rsidRPr="001E39B0" w:rsidRDefault="003A1FCA" w:rsidP="000A13C5">
                  <w:pPr>
                    <w:jc w:val="right"/>
                    <w:rPr>
                      <w:sz w:val="16"/>
                      <w:szCs w:val="16"/>
                    </w:rPr>
                  </w:pPr>
                  <w:bookmarkStart w:id="13" w:name="data_polis"/>
                  <w:r w:rsidRPr="001E39B0">
                    <w:rPr>
                      <w:b/>
                      <w:bCs/>
                      <w:sz w:val="16"/>
                      <w:szCs w:val="16"/>
                    </w:rPr>
                    <w:t xml:space="preserve">«____» _____________ 20__ </w:t>
                  </w:r>
                  <w:bookmarkEnd w:id="13"/>
                  <w:r w:rsidRPr="001E39B0">
                    <w:rPr>
                      <w:b/>
                      <w:bCs/>
                      <w:sz w:val="16"/>
                      <w:szCs w:val="16"/>
                    </w:rPr>
                    <w:t>г.</w:t>
                  </w:r>
                </w:p>
              </w:tc>
            </w:tr>
            <w:tr w:rsidR="00134D09" w:rsidRPr="001E39B0" w:rsidDel="007B4682" w14:paraId="5CB0DC91" w14:textId="5D19FB12" w:rsidTr="007B4682">
              <w:trPr>
                <w:del w:id="14" w:author="Щерба Евгений Анатольевич" w:date="2025-01-22T13:22:00Z"/>
              </w:trPr>
              <w:tc>
                <w:tcPr>
                  <w:tcW w:w="5302" w:type="dxa"/>
                  <w:tcPrChange w:id="15" w:author="Щерба Евгений Анатольевич" w:date="2025-01-22T13:22:00Z">
                    <w:tcPr>
                      <w:tcW w:w="5428" w:type="dxa"/>
                    </w:tcPr>
                  </w:tcPrChange>
                </w:tcPr>
                <w:p w14:paraId="64121034" w14:textId="1C5D6BC7" w:rsidR="00134D09" w:rsidRPr="001E39B0" w:rsidDel="007B4682" w:rsidRDefault="00134D09" w:rsidP="003A1FCA">
                  <w:pPr>
                    <w:rPr>
                      <w:del w:id="16" w:author="Щерба Евгений Анатольевич" w:date="2025-01-22T13:22:00Z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303" w:type="dxa"/>
                  <w:tcPrChange w:id="17" w:author="Щерба Евгений Анатольевич" w:date="2025-01-22T13:22:00Z">
                    <w:tcPr>
                      <w:tcW w:w="5429" w:type="dxa"/>
                    </w:tcPr>
                  </w:tcPrChange>
                </w:tcPr>
                <w:p w14:paraId="240486B7" w14:textId="46FC6E22" w:rsidR="00134D09" w:rsidRPr="001E39B0" w:rsidDel="007B4682" w:rsidRDefault="00134D09" w:rsidP="000A13C5">
                  <w:pPr>
                    <w:jc w:val="right"/>
                    <w:rPr>
                      <w:del w:id="18" w:author="Щерба Евгений Анатольевич" w:date="2025-01-22T13:22:00Z"/>
                      <w:b/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1721CBEB" w14:textId="434B62F2" w:rsidR="00D17ECB" w:rsidRPr="001E39B0" w:rsidRDefault="00BF634A" w:rsidP="00950D59">
            <w:pPr>
              <w:jc w:val="both"/>
              <w:rPr>
                <w:bCs/>
                <w:sz w:val="14"/>
                <w:szCs w:val="14"/>
              </w:rPr>
            </w:pPr>
            <w:r w:rsidRPr="00BF634A">
              <w:rPr>
                <w:rFonts w:ascii="Arial" w:hAnsi="Arial" w:cs="Arial"/>
                <w:bCs/>
                <w:sz w:val="16"/>
                <w:szCs w:val="16"/>
              </w:rPr>
              <w:t>Настоящий Полис, при условии уплаты страховой премии в размере, порядке и сроки, которые указаны в Полисе, удостоверяет заключение договора страхования (далее – Договор) на условиях, изложенных в Полисе и его приложениях</w:t>
            </w:r>
            <w:r w:rsidR="008C01E1">
              <w:rPr>
                <w:rFonts w:ascii="Arial" w:hAnsi="Arial" w:cs="Arial"/>
                <w:bCs/>
                <w:sz w:val="16"/>
                <w:szCs w:val="16"/>
              </w:rPr>
              <w:t xml:space="preserve">, в том числе в </w:t>
            </w:r>
            <w:r w:rsidR="008C01E1" w:rsidRPr="00E807C2">
              <w:rPr>
                <w:rFonts w:ascii="Arial" w:hAnsi="Arial" w:cs="Arial"/>
                <w:bCs/>
                <w:sz w:val="16"/>
                <w:szCs w:val="16"/>
              </w:rPr>
              <w:t>Правилах комплексного ипотечного страхования (редакция 12.24) (далее – Правила)</w:t>
            </w:r>
            <w:r w:rsidRPr="00BF634A">
              <w:rPr>
                <w:rFonts w:ascii="Arial" w:hAnsi="Arial" w:cs="Arial"/>
                <w:bCs/>
                <w:sz w:val="16"/>
                <w:szCs w:val="16"/>
              </w:rPr>
              <w:t>.</w:t>
            </w:r>
            <w:r w:rsidR="008C01E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BF634A">
              <w:rPr>
                <w:rFonts w:ascii="Arial" w:hAnsi="Arial" w:cs="Arial"/>
                <w:bCs/>
                <w:sz w:val="16"/>
                <w:szCs w:val="16"/>
              </w:rPr>
              <w:t>Все приложения к Полису являются его неотъемлемой частью. Датой заключения Договора является дата уплаты страховой премии по Полису.</w:t>
            </w:r>
          </w:p>
        </w:tc>
      </w:tr>
    </w:tbl>
    <w:p w14:paraId="2D2E13AC" w14:textId="77777777" w:rsidR="006F46F1" w:rsidRPr="001E39B0" w:rsidRDefault="006F46F1">
      <w:pPr>
        <w:rPr>
          <w:sz w:val="4"/>
          <w:szCs w:val="4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460"/>
      </w:tblGrid>
      <w:tr w:rsidR="006C5C73" w:rsidRPr="001E39B0" w14:paraId="68706582" w14:textId="77777777" w:rsidTr="00896B22">
        <w:tc>
          <w:tcPr>
            <w:tcW w:w="2628" w:type="dxa"/>
          </w:tcPr>
          <w:p w14:paraId="5BB58393" w14:textId="77777777" w:rsidR="006C5C73" w:rsidRPr="00E807C2" w:rsidRDefault="00896B22" w:rsidP="00AF20EC">
            <w:pPr>
              <w:numPr>
                <w:ilvl w:val="0"/>
                <w:numId w:val="4"/>
              </w:numPr>
              <w:ind w:hanging="720"/>
              <w:rPr>
                <w:rFonts w:ascii="Arial" w:hAnsi="Arial" w:cs="Arial"/>
                <w:i/>
                <w:sz w:val="16"/>
                <w:szCs w:val="16"/>
              </w:rPr>
            </w:pPr>
            <w:r w:rsidRPr="00E807C2">
              <w:rPr>
                <w:rFonts w:ascii="Arial" w:hAnsi="Arial" w:cs="Arial"/>
                <w:b/>
                <w:sz w:val="16"/>
                <w:szCs w:val="16"/>
              </w:rPr>
              <w:t>Страхователь</w:t>
            </w:r>
          </w:p>
        </w:tc>
        <w:tc>
          <w:tcPr>
            <w:tcW w:w="8460" w:type="dxa"/>
          </w:tcPr>
          <w:p w14:paraId="5D85934A" w14:textId="77777777" w:rsidR="006C5C73" w:rsidRPr="00E807C2" w:rsidRDefault="00D61BFA">
            <w:pPr>
              <w:rPr>
                <w:rFonts w:ascii="Arial" w:hAnsi="Arial" w:cs="Arial"/>
                <w:i/>
                <w:sz w:val="16"/>
                <w:szCs w:val="16"/>
              </w:rPr>
            </w:pPr>
            <w:bookmarkStart w:id="19" w:name="insur0a_fio_full"/>
            <w:r w:rsidRPr="00E807C2">
              <w:rPr>
                <w:rFonts w:ascii="Arial" w:hAnsi="Arial" w:cs="Arial"/>
                <w:i/>
                <w:sz w:val="16"/>
                <w:szCs w:val="16"/>
              </w:rPr>
              <w:t>фамилия имя отчество</w:t>
            </w:r>
            <w:bookmarkEnd w:id="19"/>
          </w:p>
        </w:tc>
      </w:tr>
      <w:tr w:rsidR="00D629F6" w:rsidRPr="001E39B0" w14:paraId="7D3C1F85" w14:textId="77777777" w:rsidTr="00896B22">
        <w:tc>
          <w:tcPr>
            <w:tcW w:w="2628" w:type="dxa"/>
          </w:tcPr>
          <w:p w14:paraId="3AF30E15" w14:textId="77777777" w:rsidR="00D629F6" w:rsidRPr="00E807C2" w:rsidRDefault="00D629F6">
            <w:pPr>
              <w:rPr>
                <w:rFonts w:ascii="Arial" w:hAnsi="Arial" w:cs="Arial"/>
                <w:sz w:val="16"/>
                <w:szCs w:val="16"/>
              </w:rPr>
            </w:pPr>
            <w:r w:rsidRPr="00E807C2">
              <w:rPr>
                <w:rFonts w:ascii="Arial" w:hAnsi="Arial" w:cs="Arial"/>
                <w:sz w:val="16"/>
                <w:szCs w:val="16"/>
              </w:rPr>
              <w:t>Гражданство</w:t>
            </w:r>
          </w:p>
        </w:tc>
        <w:tc>
          <w:tcPr>
            <w:tcW w:w="8460" w:type="dxa"/>
          </w:tcPr>
          <w:p w14:paraId="19701E03" w14:textId="77777777" w:rsidR="00D629F6" w:rsidRPr="00E807C2" w:rsidRDefault="00D61BFA">
            <w:pPr>
              <w:rPr>
                <w:rFonts w:ascii="Arial" w:hAnsi="Arial" w:cs="Arial"/>
                <w:i/>
                <w:sz w:val="16"/>
                <w:szCs w:val="16"/>
              </w:rPr>
            </w:pPr>
            <w:bookmarkStart w:id="20" w:name="insur0a_gra"/>
            <w:r w:rsidRPr="00E807C2">
              <w:rPr>
                <w:rFonts w:ascii="Arial" w:hAnsi="Arial" w:cs="Arial"/>
                <w:i/>
                <w:sz w:val="16"/>
                <w:szCs w:val="16"/>
              </w:rPr>
              <w:t>страна</w:t>
            </w:r>
            <w:bookmarkEnd w:id="20"/>
          </w:p>
        </w:tc>
      </w:tr>
      <w:tr w:rsidR="00D629F6" w:rsidRPr="001E39B0" w14:paraId="1C1BE59B" w14:textId="77777777" w:rsidTr="00896B22">
        <w:tc>
          <w:tcPr>
            <w:tcW w:w="2628" w:type="dxa"/>
          </w:tcPr>
          <w:p w14:paraId="069227A2" w14:textId="77777777" w:rsidR="00D629F6" w:rsidRPr="00E807C2" w:rsidRDefault="00D629F6">
            <w:pPr>
              <w:rPr>
                <w:rFonts w:ascii="Arial" w:hAnsi="Arial" w:cs="Arial"/>
                <w:sz w:val="16"/>
                <w:szCs w:val="16"/>
              </w:rPr>
            </w:pPr>
            <w:r w:rsidRPr="00E807C2">
              <w:rPr>
                <w:rFonts w:ascii="Arial" w:hAnsi="Arial" w:cs="Arial"/>
                <w:sz w:val="16"/>
                <w:szCs w:val="16"/>
              </w:rPr>
              <w:t>Паспорт</w:t>
            </w:r>
          </w:p>
        </w:tc>
        <w:tc>
          <w:tcPr>
            <w:tcW w:w="8460" w:type="dxa"/>
          </w:tcPr>
          <w:p w14:paraId="30071E23" w14:textId="3B96F9CD" w:rsidR="00D629F6" w:rsidRPr="00E807C2" w:rsidRDefault="00D629F6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E807C2">
              <w:rPr>
                <w:rFonts w:ascii="Arial" w:hAnsi="Arial" w:cs="Arial"/>
                <w:sz w:val="16"/>
                <w:szCs w:val="16"/>
              </w:rPr>
              <w:t>Серия</w:t>
            </w:r>
            <w:r w:rsidRPr="00E807C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bookmarkStart w:id="21" w:name="insur0a_pasp_ser"/>
            <w:r w:rsidRPr="00E807C2">
              <w:rPr>
                <w:rFonts w:ascii="Arial" w:hAnsi="Arial" w:cs="Arial"/>
                <w:i/>
                <w:sz w:val="16"/>
                <w:szCs w:val="16"/>
              </w:rPr>
              <w:t>__</w:t>
            </w:r>
            <w:bookmarkEnd w:id="21"/>
            <w:r w:rsidR="00A615DB" w:rsidRPr="00E807C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Pr="00E807C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Pr="00E807C2">
              <w:rPr>
                <w:rFonts w:ascii="Arial" w:hAnsi="Arial" w:cs="Arial"/>
                <w:sz w:val="16"/>
                <w:szCs w:val="16"/>
              </w:rPr>
              <w:t>№</w:t>
            </w:r>
            <w:r w:rsidRPr="00E807C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bookmarkStart w:id="22" w:name="insur0a_pasp_num"/>
            <w:r w:rsidRPr="00E807C2">
              <w:rPr>
                <w:rFonts w:ascii="Arial" w:hAnsi="Arial" w:cs="Arial"/>
                <w:i/>
                <w:sz w:val="16"/>
                <w:szCs w:val="16"/>
              </w:rPr>
              <w:t>___</w:t>
            </w:r>
            <w:bookmarkEnd w:id="22"/>
            <w:r w:rsidR="00D61BFA" w:rsidRPr="00E807C2">
              <w:rPr>
                <w:rFonts w:ascii="Arial" w:hAnsi="Arial" w:cs="Arial"/>
                <w:i/>
                <w:sz w:val="16"/>
                <w:szCs w:val="16"/>
              </w:rPr>
              <w:t>,</w:t>
            </w:r>
            <w:r w:rsidRPr="00E807C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Pr="00E807C2">
              <w:rPr>
                <w:rFonts w:ascii="Arial" w:hAnsi="Arial" w:cs="Arial"/>
                <w:sz w:val="16"/>
                <w:szCs w:val="16"/>
              </w:rPr>
              <w:t>выдан</w:t>
            </w:r>
            <w:r w:rsidRPr="00E807C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B34D4A" w:rsidRPr="00E807C2">
              <w:rPr>
                <w:rFonts w:ascii="Arial" w:hAnsi="Arial" w:cs="Arial"/>
                <w:i/>
                <w:sz w:val="16"/>
                <w:szCs w:val="16"/>
              </w:rPr>
              <w:t xml:space="preserve">  </w:t>
            </w:r>
            <w:bookmarkStart w:id="23" w:name="insur0a_pasp_widan"/>
            <w:r w:rsidRPr="00E807C2">
              <w:rPr>
                <w:rFonts w:ascii="Arial" w:hAnsi="Arial" w:cs="Arial"/>
                <w:i/>
                <w:sz w:val="16"/>
                <w:szCs w:val="16"/>
              </w:rPr>
              <w:t>кем и когда</w:t>
            </w:r>
            <w:bookmarkEnd w:id="23"/>
            <w:r w:rsidR="00703059">
              <w:rPr>
                <w:rFonts w:ascii="Arial" w:hAnsi="Arial" w:cs="Arial"/>
                <w:i/>
                <w:sz w:val="16"/>
                <w:szCs w:val="16"/>
              </w:rPr>
              <w:t xml:space="preserve">, код подразделения </w:t>
            </w:r>
          </w:p>
        </w:tc>
      </w:tr>
      <w:tr w:rsidR="00D629F6" w:rsidRPr="001E39B0" w14:paraId="6E5DD0DA" w14:textId="77777777" w:rsidTr="00896B22">
        <w:tc>
          <w:tcPr>
            <w:tcW w:w="2628" w:type="dxa"/>
          </w:tcPr>
          <w:p w14:paraId="75442A52" w14:textId="77777777" w:rsidR="00D629F6" w:rsidRPr="00E807C2" w:rsidRDefault="00D629F6">
            <w:pPr>
              <w:rPr>
                <w:rFonts w:ascii="Arial" w:hAnsi="Arial" w:cs="Arial"/>
                <w:sz w:val="16"/>
                <w:szCs w:val="16"/>
              </w:rPr>
            </w:pPr>
            <w:r w:rsidRPr="00E807C2">
              <w:rPr>
                <w:rFonts w:ascii="Arial" w:hAnsi="Arial" w:cs="Arial"/>
                <w:sz w:val="16"/>
                <w:szCs w:val="16"/>
              </w:rPr>
              <w:t>Дата и место рождения</w:t>
            </w:r>
          </w:p>
        </w:tc>
        <w:tc>
          <w:tcPr>
            <w:tcW w:w="8460" w:type="dxa"/>
          </w:tcPr>
          <w:p w14:paraId="531882C6" w14:textId="77777777" w:rsidR="00D629F6" w:rsidRPr="00E807C2" w:rsidRDefault="00D629F6">
            <w:pPr>
              <w:rPr>
                <w:rFonts w:ascii="Arial" w:hAnsi="Arial" w:cs="Arial"/>
                <w:i/>
                <w:sz w:val="16"/>
                <w:szCs w:val="16"/>
              </w:rPr>
            </w:pPr>
            <w:bookmarkStart w:id="24" w:name="insur0a_dayr"/>
            <w:r w:rsidRPr="00E807C2">
              <w:rPr>
                <w:rFonts w:ascii="Arial" w:hAnsi="Arial" w:cs="Arial"/>
                <w:i/>
                <w:sz w:val="16"/>
                <w:szCs w:val="16"/>
              </w:rPr>
              <w:t>дата</w:t>
            </w:r>
            <w:r w:rsidR="00D61BFA" w:rsidRPr="00E807C2">
              <w:rPr>
                <w:rFonts w:ascii="Arial" w:hAnsi="Arial" w:cs="Arial"/>
                <w:i/>
                <w:sz w:val="16"/>
                <w:szCs w:val="16"/>
              </w:rPr>
              <w:t>,</w:t>
            </w:r>
            <w:r w:rsidR="00CD7761" w:rsidRPr="00E807C2">
              <w:rPr>
                <w:rFonts w:ascii="Arial" w:hAnsi="Arial" w:cs="Arial"/>
                <w:i/>
                <w:sz w:val="16"/>
                <w:szCs w:val="16"/>
                <w:lang w:val="en-US"/>
              </w:rPr>
              <w:t xml:space="preserve"> </w:t>
            </w:r>
            <w:r w:rsidR="00D61BFA" w:rsidRPr="00E807C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bookmarkEnd w:id="24"/>
            <w:r w:rsidR="00CD7761" w:rsidRPr="00E807C2">
              <w:rPr>
                <w:rFonts w:ascii="Arial" w:hAnsi="Arial" w:cs="Arial"/>
                <w:i/>
                <w:sz w:val="16"/>
                <w:szCs w:val="16"/>
                <w:lang w:val="en-US"/>
              </w:rPr>
              <w:t xml:space="preserve">   </w:t>
            </w:r>
            <w:bookmarkStart w:id="25" w:name="insur0a_mesto_r"/>
            <w:r w:rsidR="00896B22" w:rsidRPr="00E807C2">
              <w:rPr>
                <w:rFonts w:ascii="Arial" w:hAnsi="Arial" w:cs="Arial"/>
                <w:i/>
                <w:sz w:val="16"/>
                <w:szCs w:val="16"/>
              </w:rPr>
              <w:t>место</w:t>
            </w:r>
            <w:bookmarkEnd w:id="25"/>
          </w:p>
        </w:tc>
      </w:tr>
      <w:tr w:rsidR="00D629F6" w:rsidRPr="001E39B0" w14:paraId="7730106B" w14:textId="77777777" w:rsidTr="00896B22">
        <w:tc>
          <w:tcPr>
            <w:tcW w:w="2628" w:type="dxa"/>
          </w:tcPr>
          <w:p w14:paraId="20221CC1" w14:textId="77777777" w:rsidR="00D629F6" w:rsidRPr="00E807C2" w:rsidRDefault="00D629F6">
            <w:pPr>
              <w:rPr>
                <w:rFonts w:ascii="Arial" w:hAnsi="Arial" w:cs="Arial"/>
                <w:sz w:val="16"/>
                <w:szCs w:val="16"/>
              </w:rPr>
            </w:pPr>
            <w:r w:rsidRPr="00E807C2">
              <w:rPr>
                <w:rFonts w:ascii="Arial" w:hAnsi="Arial" w:cs="Arial"/>
                <w:sz w:val="16"/>
                <w:szCs w:val="16"/>
              </w:rPr>
              <w:t>Адрес регистрации</w:t>
            </w:r>
          </w:p>
        </w:tc>
        <w:tc>
          <w:tcPr>
            <w:tcW w:w="8460" w:type="dxa"/>
          </w:tcPr>
          <w:p w14:paraId="57B5DEC5" w14:textId="77777777" w:rsidR="00D629F6" w:rsidRPr="00E807C2" w:rsidRDefault="00D629F6">
            <w:pPr>
              <w:rPr>
                <w:rFonts w:ascii="Arial" w:hAnsi="Arial" w:cs="Arial"/>
                <w:sz w:val="16"/>
                <w:szCs w:val="16"/>
              </w:rPr>
            </w:pPr>
            <w:bookmarkStart w:id="26" w:name="insur0a_adr"/>
            <w:r w:rsidRPr="00E807C2">
              <w:rPr>
                <w:rFonts w:ascii="Arial" w:hAnsi="Arial" w:cs="Arial"/>
                <w:i/>
                <w:sz w:val="16"/>
                <w:szCs w:val="16"/>
              </w:rPr>
              <w:t>страна, регион, населенный пункт, ул., дом, корп., кв.</w:t>
            </w:r>
            <w:bookmarkEnd w:id="26"/>
          </w:p>
        </w:tc>
      </w:tr>
      <w:tr w:rsidR="00D629F6" w:rsidRPr="001E39B0" w14:paraId="67E3844E" w14:textId="77777777" w:rsidTr="00896B22">
        <w:trPr>
          <w:trHeight w:val="53"/>
        </w:trPr>
        <w:tc>
          <w:tcPr>
            <w:tcW w:w="2628" w:type="dxa"/>
          </w:tcPr>
          <w:p w14:paraId="09F2C572" w14:textId="77777777" w:rsidR="00D629F6" w:rsidRPr="00E807C2" w:rsidRDefault="00D629F6">
            <w:pPr>
              <w:rPr>
                <w:rFonts w:ascii="Arial" w:hAnsi="Arial" w:cs="Arial"/>
                <w:sz w:val="16"/>
                <w:szCs w:val="16"/>
              </w:rPr>
            </w:pPr>
            <w:r w:rsidRPr="00E807C2">
              <w:rPr>
                <w:rFonts w:ascii="Arial" w:hAnsi="Arial" w:cs="Arial"/>
                <w:sz w:val="16"/>
                <w:szCs w:val="16"/>
              </w:rPr>
              <w:t>Адрес местожительства</w:t>
            </w:r>
          </w:p>
        </w:tc>
        <w:tc>
          <w:tcPr>
            <w:tcW w:w="8460" w:type="dxa"/>
          </w:tcPr>
          <w:p w14:paraId="418D6188" w14:textId="77777777" w:rsidR="00D629F6" w:rsidRPr="00E807C2" w:rsidRDefault="00D629F6">
            <w:pPr>
              <w:rPr>
                <w:rFonts w:ascii="Arial" w:hAnsi="Arial" w:cs="Arial"/>
                <w:i/>
                <w:sz w:val="16"/>
                <w:szCs w:val="16"/>
              </w:rPr>
            </w:pPr>
            <w:bookmarkStart w:id="27" w:name="insur0a_adr_pro"/>
            <w:r w:rsidRPr="00E807C2">
              <w:rPr>
                <w:rFonts w:ascii="Arial" w:hAnsi="Arial" w:cs="Arial"/>
                <w:i/>
                <w:sz w:val="16"/>
                <w:szCs w:val="16"/>
              </w:rPr>
              <w:t xml:space="preserve">страна, регион, населенный пункт, ул., дом, корп., </w:t>
            </w:r>
            <w:r w:rsidR="00D61BFA" w:rsidRPr="00E807C2">
              <w:rPr>
                <w:rFonts w:ascii="Arial" w:hAnsi="Arial" w:cs="Arial"/>
                <w:i/>
                <w:sz w:val="16"/>
                <w:szCs w:val="16"/>
              </w:rPr>
              <w:t>кв</w:t>
            </w:r>
            <w:bookmarkEnd w:id="27"/>
          </w:p>
        </w:tc>
      </w:tr>
      <w:tr w:rsidR="00D629F6" w:rsidRPr="001E39B0" w14:paraId="367B3D7A" w14:textId="77777777" w:rsidTr="00896B22">
        <w:trPr>
          <w:trHeight w:val="109"/>
        </w:trPr>
        <w:tc>
          <w:tcPr>
            <w:tcW w:w="2628" w:type="dxa"/>
          </w:tcPr>
          <w:p w14:paraId="1E57A5BD" w14:textId="77777777" w:rsidR="00D629F6" w:rsidRPr="00E807C2" w:rsidRDefault="00D629F6">
            <w:pPr>
              <w:rPr>
                <w:rFonts w:ascii="Arial" w:hAnsi="Arial" w:cs="Arial"/>
                <w:sz w:val="16"/>
                <w:szCs w:val="16"/>
              </w:rPr>
            </w:pPr>
            <w:r w:rsidRPr="00E807C2">
              <w:rPr>
                <w:rFonts w:ascii="Arial" w:hAnsi="Arial" w:cs="Arial"/>
                <w:sz w:val="16"/>
                <w:szCs w:val="16"/>
              </w:rPr>
              <w:t>Телефон</w:t>
            </w:r>
          </w:p>
        </w:tc>
        <w:tc>
          <w:tcPr>
            <w:tcW w:w="8460" w:type="dxa"/>
          </w:tcPr>
          <w:p w14:paraId="237E11BD" w14:textId="77777777" w:rsidR="00D629F6" w:rsidRPr="00E807C2" w:rsidRDefault="00D61BFA">
            <w:pPr>
              <w:rPr>
                <w:rFonts w:ascii="Arial" w:hAnsi="Arial" w:cs="Arial"/>
                <w:i/>
                <w:sz w:val="16"/>
                <w:szCs w:val="16"/>
              </w:rPr>
            </w:pPr>
            <w:bookmarkStart w:id="28" w:name="telefon"/>
            <w:r w:rsidRPr="00E807C2">
              <w:rPr>
                <w:rFonts w:ascii="Arial" w:hAnsi="Arial" w:cs="Arial"/>
                <w:i/>
                <w:sz w:val="16"/>
                <w:szCs w:val="16"/>
              </w:rPr>
              <w:t>номер</w:t>
            </w:r>
            <w:bookmarkEnd w:id="28"/>
          </w:p>
        </w:tc>
      </w:tr>
      <w:tr w:rsidR="00744273" w:rsidRPr="001E39B0" w14:paraId="08A101DE" w14:textId="77777777" w:rsidTr="00896B22">
        <w:trPr>
          <w:trHeight w:val="109"/>
        </w:trPr>
        <w:tc>
          <w:tcPr>
            <w:tcW w:w="2628" w:type="dxa"/>
          </w:tcPr>
          <w:p w14:paraId="2F2EBE54" w14:textId="289735A3" w:rsidR="00744273" w:rsidRPr="00E807C2" w:rsidRDefault="00DA09B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А</w:t>
            </w:r>
            <w:r w:rsidRPr="000A1DE2">
              <w:rPr>
                <w:rFonts w:ascii="Arial" w:hAnsi="Arial" w:cs="Arial"/>
                <w:sz w:val="16"/>
                <w:szCs w:val="16"/>
              </w:rPr>
              <w:t>дрес электронной почты</w:t>
            </w:r>
          </w:p>
        </w:tc>
        <w:tc>
          <w:tcPr>
            <w:tcW w:w="8460" w:type="dxa"/>
          </w:tcPr>
          <w:p w14:paraId="2F486D97" w14:textId="77777777" w:rsidR="00744273" w:rsidRPr="00E807C2" w:rsidRDefault="00744273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</w:tbl>
    <w:p w14:paraId="30F2458A" w14:textId="77777777" w:rsidR="00D17ECB" w:rsidRPr="001E39B0" w:rsidRDefault="00D17ECB">
      <w:pPr>
        <w:rPr>
          <w:sz w:val="4"/>
          <w:szCs w:val="4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88"/>
      </w:tblGrid>
      <w:tr w:rsidR="00D17ECB" w:rsidRPr="001E39B0" w14:paraId="3784CF44" w14:textId="77777777" w:rsidTr="00896B22">
        <w:tc>
          <w:tcPr>
            <w:tcW w:w="11088" w:type="dxa"/>
          </w:tcPr>
          <w:p w14:paraId="59629F44" w14:textId="77777777" w:rsidR="00D17ECB" w:rsidRPr="00E807C2" w:rsidRDefault="00D97360" w:rsidP="00E807C2">
            <w:pPr>
              <w:numPr>
                <w:ilvl w:val="0"/>
                <w:numId w:val="4"/>
              </w:numPr>
              <w:ind w:hanging="720"/>
              <w:rPr>
                <w:rFonts w:ascii="Arial" w:hAnsi="Arial" w:cs="Arial"/>
                <w:sz w:val="16"/>
                <w:szCs w:val="16"/>
              </w:rPr>
            </w:pPr>
            <w:r w:rsidRPr="00E807C2">
              <w:rPr>
                <w:rFonts w:ascii="Arial" w:hAnsi="Arial" w:cs="Arial"/>
                <w:b/>
                <w:sz w:val="16"/>
                <w:szCs w:val="16"/>
              </w:rPr>
              <w:t xml:space="preserve">Сведения </w:t>
            </w:r>
            <w:r w:rsidR="002F1498">
              <w:rPr>
                <w:rFonts w:ascii="Arial" w:hAnsi="Arial" w:cs="Arial"/>
                <w:b/>
                <w:sz w:val="16"/>
                <w:szCs w:val="16"/>
              </w:rPr>
              <w:t>о Кредиторе (Выгодоприобретателе</w:t>
            </w:r>
            <w:r w:rsidR="00C22F82">
              <w:rPr>
                <w:rFonts w:ascii="Arial" w:hAnsi="Arial" w:cs="Arial"/>
                <w:b/>
                <w:sz w:val="16"/>
                <w:szCs w:val="16"/>
              </w:rPr>
              <w:t>) и Кредитном договоре</w:t>
            </w:r>
          </w:p>
        </w:tc>
      </w:tr>
      <w:tr w:rsidR="00E81F88" w:rsidRPr="001E39B0" w14:paraId="72E2117E" w14:textId="77777777" w:rsidTr="00896B22">
        <w:tc>
          <w:tcPr>
            <w:tcW w:w="11088" w:type="dxa"/>
          </w:tcPr>
          <w:p w14:paraId="7D103C31" w14:textId="77777777" w:rsidR="00E81F88" w:rsidRPr="00E81F88" w:rsidRDefault="00E81F88" w:rsidP="00E81F88">
            <w:pPr>
              <w:numPr>
                <w:ilvl w:val="1"/>
                <w:numId w:val="4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E807C2">
              <w:rPr>
                <w:rFonts w:ascii="Arial" w:hAnsi="Arial" w:cs="Arial"/>
                <w:sz w:val="16"/>
                <w:szCs w:val="16"/>
              </w:rPr>
              <w:t>Кредитный договор №</w:t>
            </w:r>
            <w:r w:rsidRPr="00E807C2">
              <w:rPr>
                <w:rFonts w:ascii="Arial" w:hAnsi="Arial" w:cs="Arial"/>
                <w:i/>
                <w:sz w:val="16"/>
                <w:szCs w:val="16"/>
              </w:rPr>
              <w:t>__</w:t>
            </w:r>
            <w:r w:rsidRPr="00E807C2">
              <w:rPr>
                <w:rFonts w:ascii="Arial" w:hAnsi="Arial" w:cs="Arial"/>
                <w:sz w:val="16"/>
                <w:szCs w:val="16"/>
              </w:rPr>
              <w:t xml:space="preserve"> от «__» _______ 20__ г. </w:t>
            </w:r>
          </w:p>
        </w:tc>
      </w:tr>
      <w:tr w:rsidR="00E81F88" w:rsidRPr="001E39B0" w14:paraId="4AED3568" w14:textId="77777777" w:rsidTr="00896B22">
        <w:tc>
          <w:tcPr>
            <w:tcW w:w="11088" w:type="dxa"/>
          </w:tcPr>
          <w:p w14:paraId="65C60BFA" w14:textId="0E973C5D" w:rsidR="00E81F88" w:rsidRPr="00E807C2" w:rsidRDefault="00E81F88" w:rsidP="00E81F88">
            <w:pPr>
              <w:numPr>
                <w:ilvl w:val="1"/>
                <w:numId w:val="4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E807C2">
              <w:rPr>
                <w:rFonts w:ascii="Arial" w:hAnsi="Arial" w:cs="Arial"/>
                <w:sz w:val="16"/>
                <w:szCs w:val="16"/>
              </w:rPr>
              <w:t>Выгодоприобретателем</w:t>
            </w:r>
            <w:r>
              <w:rPr>
                <w:rFonts w:ascii="Arial" w:hAnsi="Arial" w:cs="Arial"/>
                <w:sz w:val="16"/>
                <w:szCs w:val="16"/>
              </w:rPr>
              <w:t xml:space="preserve"> 1 по настоящему Полису </w:t>
            </w:r>
            <w:r w:rsidRPr="00BE05CE">
              <w:rPr>
                <w:rFonts w:ascii="Arial" w:hAnsi="Arial" w:cs="Arial"/>
                <w:sz w:val="16"/>
                <w:szCs w:val="16"/>
              </w:rPr>
              <w:t xml:space="preserve">в период срока действия </w:t>
            </w:r>
            <w:r>
              <w:rPr>
                <w:rFonts w:ascii="Arial" w:hAnsi="Arial" w:cs="Arial"/>
                <w:sz w:val="16"/>
                <w:szCs w:val="16"/>
              </w:rPr>
              <w:t>Кредитно</w:t>
            </w:r>
            <w:ins w:id="29" w:author="Щерба Евгений Анатольевич" w:date="2025-01-22T13:40:00Z">
              <w:r w:rsidR="00DE43BA">
                <w:rPr>
                  <w:rFonts w:ascii="Arial" w:hAnsi="Arial" w:cs="Arial"/>
                  <w:sz w:val="16"/>
                  <w:szCs w:val="16"/>
                </w:rPr>
                <w:t>го договора</w:t>
              </w:r>
            </w:ins>
            <w:del w:id="30" w:author="Щерба Евгений Анатольевич" w:date="2025-01-22T13:40:00Z">
              <w:r w:rsidDel="00DE43BA">
                <w:rPr>
                  <w:rFonts w:ascii="Arial" w:hAnsi="Arial" w:cs="Arial"/>
                  <w:sz w:val="16"/>
                  <w:szCs w:val="16"/>
                </w:rPr>
                <w:delText>й сделки</w:delText>
              </w:r>
            </w:del>
            <w:r>
              <w:rPr>
                <w:rFonts w:ascii="Arial" w:hAnsi="Arial" w:cs="Arial"/>
                <w:sz w:val="16"/>
                <w:szCs w:val="16"/>
              </w:rPr>
              <w:t xml:space="preserve">, обеспеченной </w:t>
            </w:r>
            <w:r w:rsidRPr="00BE05CE">
              <w:rPr>
                <w:rFonts w:ascii="Arial" w:hAnsi="Arial" w:cs="Arial"/>
                <w:sz w:val="16"/>
                <w:szCs w:val="16"/>
              </w:rPr>
              <w:t>Объектом страхования (наличие обязательств Заемщика перед Банком по Кредитно</w:t>
            </w:r>
            <w:ins w:id="31" w:author="Щерба Евгений Анатольевич" w:date="2025-01-22T13:40:00Z">
              <w:r w:rsidR="00DE43BA">
                <w:rPr>
                  <w:rFonts w:ascii="Arial" w:hAnsi="Arial" w:cs="Arial"/>
                  <w:sz w:val="16"/>
                  <w:szCs w:val="16"/>
                </w:rPr>
                <w:t>му договору</w:t>
              </w:r>
            </w:ins>
            <w:del w:id="32" w:author="Щерба Евгений Анатольевич" w:date="2025-01-22T13:40:00Z">
              <w:r w:rsidRPr="00BE05CE" w:rsidDel="00DE43BA">
                <w:rPr>
                  <w:rFonts w:ascii="Arial" w:hAnsi="Arial" w:cs="Arial"/>
                  <w:sz w:val="16"/>
                  <w:szCs w:val="16"/>
                </w:rPr>
                <w:delText>й сделке</w:delText>
              </w:r>
            </w:del>
            <w:r w:rsidRPr="00BE05CE">
              <w:rPr>
                <w:rFonts w:ascii="Arial" w:hAnsi="Arial" w:cs="Arial"/>
                <w:sz w:val="16"/>
                <w:szCs w:val="16"/>
              </w:rPr>
              <w:t xml:space="preserve">) и в пределах суммы Страхового возмещения, не превышающей сумму Кредитных обязательств Заемщика перед Банком </w:t>
            </w:r>
            <w:r>
              <w:rPr>
                <w:rFonts w:ascii="Arial" w:hAnsi="Arial" w:cs="Arial"/>
                <w:sz w:val="16"/>
                <w:szCs w:val="16"/>
              </w:rPr>
              <w:t>по Кредитно</w:t>
            </w:r>
            <w:ins w:id="33" w:author="Щерба Евгений Анатольевич" w:date="2025-01-22T13:40:00Z">
              <w:r w:rsidR="00DE43BA">
                <w:rPr>
                  <w:rFonts w:ascii="Arial" w:hAnsi="Arial" w:cs="Arial"/>
                  <w:sz w:val="16"/>
                  <w:szCs w:val="16"/>
                </w:rPr>
                <w:t>му договору</w:t>
              </w:r>
            </w:ins>
            <w:del w:id="34" w:author="Щерба Евгений Анатольевич" w:date="2025-01-22T13:41:00Z">
              <w:r w:rsidDel="00DE43BA">
                <w:rPr>
                  <w:rFonts w:ascii="Arial" w:hAnsi="Arial" w:cs="Arial"/>
                  <w:sz w:val="16"/>
                  <w:szCs w:val="16"/>
                </w:rPr>
                <w:delText>й сделке</w:delText>
              </w:r>
            </w:del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E807C2">
              <w:rPr>
                <w:rFonts w:ascii="Arial" w:hAnsi="Arial" w:cs="Arial"/>
                <w:sz w:val="16"/>
                <w:szCs w:val="16"/>
              </w:rPr>
              <w:t xml:space="preserve">назначается: </w:t>
            </w:r>
          </w:p>
          <w:p w14:paraId="79C663BD" w14:textId="77777777" w:rsidR="00E81F88" w:rsidRPr="00E81F88" w:rsidRDefault="00E81F88" w:rsidP="00E81F88">
            <w:pPr>
              <w:ind w:right="-1"/>
              <w:jc w:val="both"/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</w:pPr>
            <w:r w:rsidRPr="00E807C2">
              <w:rPr>
                <w:rFonts w:ascii="Arial" w:hAnsi="Arial" w:cs="Arial"/>
                <w:b/>
                <w:sz w:val="16"/>
                <w:szCs w:val="16"/>
              </w:rPr>
              <w:t>ПУБЛИЧНОЕ АКЦИОНЕРНОЕ ОБЩЕСТВО «БАНК «САНКТ-ПЕТЕРБУРГ»</w:t>
            </w:r>
            <w:r w:rsidRPr="00E807C2">
              <w:rPr>
                <w:rFonts w:ascii="Arial" w:hAnsi="Arial" w:cs="Arial"/>
                <w:sz w:val="16"/>
                <w:szCs w:val="16"/>
              </w:rPr>
              <w:t xml:space="preserve">, ИНН 7831000027, кор/сч 30101810900000000790 </w:t>
            </w:r>
            <w:r w:rsidRPr="00E807C2"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>Северо-Западное ГУ Банка России</w:t>
            </w:r>
            <w:r w:rsidRPr="00E807C2">
              <w:rPr>
                <w:rFonts w:ascii="Arial" w:hAnsi="Arial" w:cs="Arial"/>
                <w:sz w:val="16"/>
                <w:szCs w:val="16"/>
              </w:rPr>
              <w:t xml:space="preserve">, БИК 044030790, </w:t>
            </w:r>
            <w:r w:rsidRPr="00E807C2"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>Почтовый адрес: 195112, Санкт-Петербург, Малоохтинский пр., д.64, лит. А</w:t>
            </w:r>
            <w:r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>.</w:t>
            </w:r>
          </w:p>
        </w:tc>
      </w:tr>
      <w:tr w:rsidR="00D17ECB" w:rsidRPr="001E39B0" w14:paraId="2D7D87FC" w14:textId="77777777" w:rsidTr="00896B22">
        <w:tc>
          <w:tcPr>
            <w:tcW w:w="11088" w:type="dxa"/>
          </w:tcPr>
          <w:p w14:paraId="0926B86B" w14:textId="3E1FA984" w:rsidR="00E611BC" w:rsidRPr="00E611BC" w:rsidRDefault="00E611BC" w:rsidP="0080335F">
            <w:pPr>
              <w:numPr>
                <w:ilvl w:val="1"/>
                <w:numId w:val="4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В</w:t>
            </w:r>
            <w:r w:rsidRPr="00E611BC">
              <w:rPr>
                <w:rFonts w:ascii="Arial" w:hAnsi="Arial" w:cs="Arial"/>
                <w:sz w:val="16"/>
                <w:szCs w:val="16"/>
              </w:rPr>
              <w:t>ыгодоприобретателем</w:t>
            </w:r>
            <w:r>
              <w:rPr>
                <w:rFonts w:ascii="Arial" w:hAnsi="Arial" w:cs="Arial"/>
                <w:sz w:val="16"/>
                <w:szCs w:val="16"/>
              </w:rPr>
              <w:t xml:space="preserve"> 2</w:t>
            </w:r>
            <w:r w:rsidRPr="00E611BC">
              <w:rPr>
                <w:rFonts w:ascii="Arial" w:hAnsi="Arial" w:cs="Arial"/>
                <w:sz w:val="16"/>
                <w:szCs w:val="16"/>
              </w:rPr>
              <w:t xml:space="preserve"> в части суммы страховой выплаты, оставшейся после осуществления страховой выплаты Выгодоприобретателю-1, является Страхователь</w:t>
            </w:r>
            <w:r>
              <w:rPr>
                <w:rFonts w:ascii="Arial" w:hAnsi="Arial" w:cs="Arial"/>
                <w:sz w:val="16"/>
                <w:szCs w:val="16"/>
              </w:rPr>
              <w:t xml:space="preserve"> (Застрахованное лицо)</w:t>
            </w:r>
            <w:r w:rsidRPr="00E611BC">
              <w:rPr>
                <w:rFonts w:ascii="Arial" w:hAnsi="Arial" w:cs="Arial"/>
                <w:sz w:val="16"/>
                <w:szCs w:val="16"/>
              </w:rPr>
              <w:t xml:space="preserve"> или наследник в случае смерти Страхователя</w:t>
            </w:r>
            <w:r w:rsidR="000F52B2">
              <w:rPr>
                <w:rFonts w:ascii="Arial" w:hAnsi="Arial" w:cs="Arial"/>
                <w:sz w:val="16"/>
                <w:szCs w:val="16"/>
              </w:rPr>
              <w:t xml:space="preserve"> (Застрахованного лица)</w:t>
            </w:r>
            <w:r w:rsidRPr="00E611BC">
              <w:rPr>
                <w:rFonts w:ascii="Arial" w:hAnsi="Arial" w:cs="Arial"/>
                <w:sz w:val="16"/>
                <w:szCs w:val="16"/>
              </w:rPr>
              <w:t>.</w:t>
            </w:r>
            <w:r w:rsidRPr="00E611BC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5C37DA20" wp14:editId="65B7DC2F">
                  <wp:extent cx="9526" cy="9526"/>
                  <wp:effectExtent l="0" t="0" r="0" b="0"/>
                  <wp:docPr id="10" name="Рисунок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/>
                        </pic:nvPicPr>
                        <pic:blipFill>
                          <a:blip r:link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" cy="9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D6A158" w14:textId="77777777" w:rsidR="00D17ECB" w:rsidRPr="001E39B0" w:rsidRDefault="00D17ECB">
      <w:pPr>
        <w:rPr>
          <w:sz w:val="4"/>
          <w:szCs w:val="4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460"/>
      </w:tblGrid>
      <w:tr w:rsidR="00C832AA" w:rsidRPr="001E39B0" w14:paraId="147F6A7A" w14:textId="77777777" w:rsidTr="00896B22">
        <w:tc>
          <w:tcPr>
            <w:tcW w:w="2628" w:type="dxa"/>
          </w:tcPr>
          <w:p w14:paraId="1BF87BCC" w14:textId="77777777" w:rsidR="00C832AA" w:rsidRPr="00E807C2" w:rsidRDefault="00896B22" w:rsidP="00AF20EC">
            <w:pPr>
              <w:numPr>
                <w:ilvl w:val="0"/>
                <w:numId w:val="4"/>
              </w:numPr>
              <w:ind w:hanging="720"/>
              <w:rPr>
                <w:rFonts w:ascii="Arial" w:hAnsi="Arial" w:cs="Arial"/>
                <w:b/>
                <w:sz w:val="16"/>
                <w:szCs w:val="16"/>
              </w:rPr>
            </w:pPr>
            <w:r w:rsidRPr="00E807C2">
              <w:rPr>
                <w:rFonts w:ascii="Arial" w:hAnsi="Arial" w:cs="Arial"/>
                <w:b/>
                <w:sz w:val="16"/>
                <w:szCs w:val="16"/>
              </w:rPr>
              <w:t>Объекты страхования</w:t>
            </w:r>
          </w:p>
        </w:tc>
        <w:tc>
          <w:tcPr>
            <w:tcW w:w="8460" w:type="dxa"/>
          </w:tcPr>
          <w:p w14:paraId="26B1F7E2" w14:textId="77777777" w:rsidR="00C832AA" w:rsidRPr="00E807C2" w:rsidRDefault="00C832AA" w:rsidP="00AF20EC">
            <w:pPr>
              <w:numPr>
                <w:ilvl w:val="0"/>
                <w:numId w:val="4"/>
              </w:numPr>
              <w:ind w:hanging="720"/>
              <w:rPr>
                <w:rFonts w:ascii="Arial" w:hAnsi="Arial" w:cs="Arial"/>
                <w:sz w:val="16"/>
                <w:szCs w:val="16"/>
              </w:rPr>
            </w:pPr>
            <w:r w:rsidRPr="00E807C2">
              <w:rPr>
                <w:rFonts w:ascii="Arial" w:hAnsi="Arial" w:cs="Arial"/>
                <w:b/>
                <w:sz w:val="16"/>
                <w:szCs w:val="16"/>
              </w:rPr>
              <w:t>Страховые случаи</w:t>
            </w:r>
          </w:p>
        </w:tc>
      </w:tr>
      <w:tr w:rsidR="00F306F2" w:rsidRPr="001E39B0" w14:paraId="25410BC2" w14:textId="77777777" w:rsidTr="00F306F2">
        <w:tc>
          <w:tcPr>
            <w:tcW w:w="2628" w:type="dxa"/>
            <w:vAlign w:val="center"/>
          </w:tcPr>
          <w:p w14:paraId="772487D5" w14:textId="77777777" w:rsidR="00F306F2" w:rsidRPr="00E807C2" w:rsidRDefault="00F306F2" w:rsidP="00F306F2">
            <w:pPr>
              <w:rPr>
                <w:rFonts w:ascii="Arial" w:hAnsi="Arial" w:cs="Arial"/>
                <w:sz w:val="16"/>
                <w:szCs w:val="16"/>
              </w:rPr>
            </w:pPr>
            <w:bookmarkStart w:id="35" w:name="ob_str_ns"/>
            <w:r w:rsidRPr="00E807C2">
              <w:rPr>
                <w:rFonts w:ascii="Arial" w:hAnsi="Arial" w:cs="Arial"/>
                <w:sz w:val="16"/>
                <w:szCs w:val="16"/>
              </w:rPr>
              <w:sym w:font="Wingdings" w:char="00A8"/>
            </w:r>
            <w:bookmarkEnd w:id="35"/>
            <w:r w:rsidRPr="00E807C2">
              <w:rPr>
                <w:rFonts w:ascii="Arial" w:hAnsi="Arial" w:cs="Arial"/>
                <w:sz w:val="16"/>
                <w:szCs w:val="16"/>
              </w:rPr>
              <w:t xml:space="preserve"> Страхование от несчастного случая и болезни</w:t>
            </w:r>
          </w:p>
        </w:tc>
        <w:tc>
          <w:tcPr>
            <w:tcW w:w="8460" w:type="dxa"/>
            <w:vAlign w:val="center"/>
          </w:tcPr>
          <w:p w14:paraId="4F7BFB73" w14:textId="77777777" w:rsidR="00F306F2" w:rsidRPr="00E807C2" w:rsidRDefault="00033CB1" w:rsidP="00F306F2">
            <w:pPr>
              <w:rPr>
                <w:rFonts w:ascii="Arial" w:hAnsi="Arial" w:cs="Arial"/>
                <w:sz w:val="16"/>
                <w:szCs w:val="16"/>
              </w:rPr>
            </w:pPr>
            <w:bookmarkStart w:id="36" w:name="ob_str_ns_risk1"/>
            <w:r w:rsidRPr="00E807C2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bookmarkEnd w:id="36"/>
            <w:r w:rsidR="00F306F2" w:rsidRPr="00E807C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7357A" w:rsidRPr="00E807C2">
              <w:rPr>
                <w:rFonts w:ascii="Arial" w:hAnsi="Arial" w:cs="Arial"/>
                <w:sz w:val="16"/>
                <w:szCs w:val="16"/>
              </w:rPr>
              <w:t>смерть Застрахованного лица, в том числе в результате болезни</w:t>
            </w:r>
            <w:r w:rsidR="003A1FCA" w:rsidRPr="00E807C2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81676B" w:rsidRPr="00E807C2">
              <w:rPr>
                <w:rFonts w:ascii="Arial" w:hAnsi="Arial" w:cs="Arial"/>
                <w:b/>
                <w:sz w:val="16"/>
                <w:szCs w:val="16"/>
              </w:rPr>
              <w:t>в</w:t>
            </w:r>
            <w:r w:rsidR="003A1FCA" w:rsidRPr="00E807C2">
              <w:rPr>
                <w:rFonts w:ascii="Arial" w:hAnsi="Arial" w:cs="Arial"/>
                <w:b/>
                <w:sz w:val="16"/>
                <w:szCs w:val="16"/>
              </w:rPr>
              <w:t xml:space="preserve"> соответствии с п. 4.4.</w:t>
            </w:r>
            <w:r w:rsidR="0081676B" w:rsidRPr="00E807C2">
              <w:rPr>
                <w:rFonts w:ascii="Arial" w:hAnsi="Arial" w:cs="Arial"/>
                <w:b/>
                <w:sz w:val="16"/>
                <w:szCs w:val="16"/>
              </w:rPr>
              <w:t>1.</w:t>
            </w:r>
            <w:r w:rsidR="003A1FCA" w:rsidRPr="00E807C2">
              <w:rPr>
                <w:rFonts w:ascii="Arial" w:hAnsi="Arial" w:cs="Arial"/>
                <w:b/>
                <w:sz w:val="16"/>
                <w:szCs w:val="16"/>
              </w:rPr>
              <w:t xml:space="preserve"> Правил</w:t>
            </w:r>
          </w:p>
          <w:p w14:paraId="626A5B65" w14:textId="77777777" w:rsidR="00F306F2" w:rsidRPr="00B8520C" w:rsidRDefault="00033CB1" w:rsidP="00F306F2">
            <w:pPr>
              <w:rPr>
                <w:rFonts w:ascii="Arial" w:hAnsi="Arial" w:cs="Arial"/>
                <w:sz w:val="16"/>
                <w:szCs w:val="16"/>
              </w:rPr>
            </w:pPr>
            <w:bookmarkStart w:id="37" w:name="ob_str_ns_risk2"/>
            <w:r w:rsidRPr="00E807C2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bookmarkEnd w:id="37"/>
            <w:r w:rsidR="00F306F2" w:rsidRPr="00E807C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7357A" w:rsidRPr="00E807C2">
              <w:rPr>
                <w:rFonts w:ascii="Arial" w:hAnsi="Arial" w:cs="Arial"/>
                <w:sz w:val="16"/>
                <w:szCs w:val="16"/>
              </w:rPr>
              <w:t>установление Застрахованному лицу инвалидности I, II группы, в том числе в результате болезни</w:t>
            </w:r>
            <w:r w:rsidR="003A1FCA" w:rsidRPr="00E807C2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81676B" w:rsidRPr="00E807C2">
              <w:rPr>
                <w:rFonts w:ascii="Arial" w:hAnsi="Arial" w:cs="Arial"/>
                <w:b/>
                <w:sz w:val="16"/>
                <w:szCs w:val="16"/>
              </w:rPr>
              <w:t>в</w:t>
            </w:r>
            <w:r w:rsidR="003A1FCA" w:rsidRPr="00E807C2">
              <w:rPr>
                <w:rFonts w:ascii="Arial" w:hAnsi="Arial" w:cs="Arial"/>
                <w:b/>
                <w:sz w:val="16"/>
                <w:szCs w:val="16"/>
              </w:rPr>
              <w:t xml:space="preserve"> соответствии с п. 4.4.</w:t>
            </w:r>
            <w:r w:rsidR="0081676B" w:rsidRPr="00E807C2">
              <w:rPr>
                <w:rFonts w:ascii="Arial" w:hAnsi="Arial" w:cs="Arial"/>
                <w:b/>
                <w:sz w:val="16"/>
                <w:szCs w:val="16"/>
              </w:rPr>
              <w:t>2.</w:t>
            </w:r>
            <w:r w:rsidR="003A1FCA" w:rsidRPr="00E807C2">
              <w:rPr>
                <w:rFonts w:ascii="Arial" w:hAnsi="Arial" w:cs="Arial"/>
                <w:b/>
                <w:sz w:val="16"/>
                <w:szCs w:val="16"/>
              </w:rPr>
              <w:t xml:space="preserve"> Правил</w:t>
            </w:r>
          </w:p>
        </w:tc>
      </w:tr>
      <w:tr w:rsidR="00C832AA" w:rsidRPr="001E39B0" w14:paraId="7379259F" w14:textId="77777777" w:rsidTr="00F306F2">
        <w:tc>
          <w:tcPr>
            <w:tcW w:w="2628" w:type="dxa"/>
            <w:vAlign w:val="center"/>
          </w:tcPr>
          <w:p w14:paraId="4B6CD1B1" w14:textId="77777777" w:rsidR="00C832AA" w:rsidRPr="00E807C2" w:rsidRDefault="00C832AA" w:rsidP="00F306F2">
            <w:pPr>
              <w:rPr>
                <w:rFonts w:ascii="Arial" w:hAnsi="Arial" w:cs="Arial"/>
                <w:sz w:val="16"/>
                <w:szCs w:val="16"/>
              </w:rPr>
            </w:pPr>
            <w:bookmarkStart w:id="38" w:name="ob_str_im"/>
            <w:r w:rsidRPr="00E807C2">
              <w:rPr>
                <w:rFonts w:ascii="Arial" w:hAnsi="Arial" w:cs="Arial"/>
                <w:sz w:val="16"/>
                <w:szCs w:val="16"/>
              </w:rPr>
              <w:sym w:font="Wingdings" w:char="00A8"/>
            </w:r>
            <w:bookmarkEnd w:id="38"/>
            <w:r w:rsidRPr="00E807C2">
              <w:rPr>
                <w:rFonts w:ascii="Arial" w:hAnsi="Arial" w:cs="Arial"/>
                <w:sz w:val="16"/>
                <w:szCs w:val="16"/>
              </w:rPr>
              <w:t xml:space="preserve"> Страхование имущества</w:t>
            </w:r>
          </w:p>
        </w:tc>
        <w:tc>
          <w:tcPr>
            <w:tcW w:w="8460" w:type="dxa"/>
            <w:vAlign w:val="center"/>
          </w:tcPr>
          <w:p w14:paraId="28B54054" w14:textId="77777777" w:rsidR="00E807C2" w:rsidRPr="008223A3" w:rsidRDefault="00E807C2" w:rsidP="00E807C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223A3">
              <w:rPr>
                <w:rFonts w:ascii="Arial" w:hAnsi="Arial" w:cs="Arial"/>
                <w:sz w:val="16"/>
                <w:szCs w:val="16"/>
              </w:rPr>
              <w:t>Утрата (гибель) или повреждение застрахованного имущества в результате следующих событий,</w:t>
            </w:r>
            <w:r w:rsidRPr="008223A3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8223A3">
              <w:rPr>
                <w:rFonts w:ascii="Arial" w:hAnsi="Arial" w:cs="Arial"/>
                <w:sz w:val="16"/>
                <w:szCs w:val="16"/>
              </w:rPr>
              <w:t xml:space="preserve">наступивших в течение периода действия страхования </w:t>
            </w:r>
            <w:r w:rsidRPr="008223A3">
              <w:rPr>
                <w:rFonts w:ascii="Arial" w:hAnsi="Arial" w:cs="Arial"/>
                <w:b/>
                <w:sz w:val="16"/>
                <w:szCs w:val="16"/>
              </w:rPr>
              <w:t>(п. 8 Полиса)</w:t>
            </w:r>
            <w:r w:rsidRPr="008223A3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4C71A5DD" w14:textId="77777777" w:rsidR="00E807C2" w:rsidRPr="00F55463" w:rsidRDefault="00E807C2" w:rsidP="00E807C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97285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97285">
              <w:rPr>
                <w:rFonts w:ascii="Arial" w:hAnsi="Arial" w:cs="Arial"/>
                <w:sz w:val="16"/>
                <w:szCs w:val="16"/>
              </w:rPr>
              <w:t>Пожар</w:t>
            </w:r>
            <w:r>
              <w:rPr>
                <w:rFonts w:ascii="Arial" w:hAnsi="Arial" w:cs="Arial"/>
                <w:sz w:val="16"/>
                <w:szCs w:val="16"/>
              </w:rPr>
              <w:t>а</w:t>
            </w:r>
            <w:r w:rsidRPr="0049728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97285">
              <w:rPr>
                <w:rFonts w:ascii="Arial" w:hAnsi="Arial" w:cs="Arial"/>
                <w:b/>
                <w:sz w:val="16"/>
                <w:szCs w:val="16"/>
              </w:rPr>
              <w:t>(п. 4.5.1</w:t>
            </w:r>
            <w:r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497285">
              <w:rPr>
                <w:rFonts w:ascii="Arial" w:hAnsi="Arial" w:cs="Arial"/>
                <w:b/>
                <w:sz w:val="16"/>
                <w:szCs w:val="16"/>
              </w:rPr>
              <w:t xml:space="preserve"> Правил</w:t>
            </w:r>
            <w:r w:rsidRPr="00F55463">
              <w:rPr>
                <w:rFonts w:ascii="Arial" w:hAnsi="Arial" w:cs="Arial"/>
                <w:b/>
                <w:sz w:val="16"/>
                <w:szCs w:val="16"/>
              </w:rPr>
              <w:t>);</w:t>
            </w:r>
          </w:p>
          <w:p w14:paraId="3EF4F6D6" w14:textId="77777777" w:rsidR="00E807C2" w:rsidRDefault="00E807C2" w:rsidP="00E807C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497285">
              <w:rPr>
                <w:rFonts w:ascii="Arial" w:hAnsi="Arial" w:cs="Arial"/>
                <w:sz w:val="16"/>
                <w:szCs w:val="16"/>
              </w:rPr>
              <w:t>Взрыв</w:t>
            </w:r>
            <w:r>
              <w:rPr>
                <w:rFonts w:ascii="Arial" w:hAnsi="Arial" w:cs="Arial"/>
                <w:sz w:val="16"/>
                <w:szCs w:val="16"/>
              </w:rPr>
              <w:t>а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 </w:t>
            </w:r>
            <w:r w:rsidRPr="00497285">
              <w:rPr>
                <w:rFonts w:ascii="Arial" w:hAnsi="Arial" w:cs="Arial"/>
                <w:b/>
                <w:sz w:val="16"/>
                <w:szCs w:val="16"/>
              </w:rPr>
              <w:t>(п. 4.5.2</w:t>
            </w:r>
            <w:r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497285">
              <w:rPr>
                <w:rFonts w:ascii="Arial" w:hAnsi="Arial" w:cs="Arial"/>
                <w:b/>
                <w:sz w:val="16"/>
                <w:szCs w:val="16"/>
              </w:rPr>
              <w:t xml:space="preserve"> Правил)</w:t>
            </w:r>
            <w:r>
              <w:rPr>
                <w:rFonts w:ascii="Arial" w:hAnsi="Arial" w:cs="Arial"/>
                <w:b/>
                <w:sz w:val="16"/>
                <w:szCs w:val="16"/>
              </w:rPr>
              <w:t>;</w:t>
            </w:r>
          </w:p>
          <w:p w14:paraId="56AE4AA1" w14:textId="77777777" w:rsidR="00E807C2" w:rsidRDefault="00E807C2" w:rsidP="00E807C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</w:t>
            </w:r>
            <w:r w:rsidRPr="00497285">
              <w:rPr>
                <w:rFonts w:ascii="Arial" w:hAnsi="Arial" w:cs="Arial"/>
                <w:sz w:val="16"/>
                <w:szCs w:val="16"/>
              </w:rPr>
              <w:t>Стихийно</w:t>
            </w:r>
            <w:r>
              <w:rPr>
                <w:rFonts w:ascii="Arial" w:hAnsi="Arial" w:cs="Arial"/>
                <w:sz w:val="16"/>
                <w:szCs w:val="16"/>
              </w:rPr>
              <w:t>го</w:t>
            </w:r>
            <w:r w:rsidRPr="00497285">
              <w:rPr>
                <w:rFonts w:ascii="Arial" w:hAnsi="Arial" w:cs="Arial"/>
                <w:sz w:val="16"/>
                <w:szCs w:val="16"/>
              </w:rPr>
              <w:t xml:space="preserve"> бедстви</w:t>
            </w:r>
            <w:r>
              <w:rPr>
                <w:rFonts w:ascii="Arial" w:hAnsi="Arial" w:cs="Arial"/>
                <w:sz w:val="16"/>
                <w:szCs w:val="16"/>
              </w:rPr>
              <w:t>я</w:t>
            </w:r>
            <w:r w:rsidRPr="0049728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97285">
              <w:rPr>
                <w:rFonts w:ascii="Arial" w:hAnsi="Arial" w:cs="Arial"/>
                <w:b/>
                <w:sz w:val="16"/>
                <w:szCs w:val="16"/>
              </w:rPr>
              <w:t>(п. 4.5.3</w:t>
            </w:r>
            <w:r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497285">
              <w:rPr>
                <w:rFonts w:ascii="Arial" w:hAnsi="Arial" w:cs="Arial"/>
                <w:b/>
                <w:sz w:val="16"/>
                <w:szCs w:val="16"/>
              </w:rPr>
              <w:t xml:space="preserve"> Правил)</w:t>
            </w:r>
            <w:r>
              <w:rPr>
                <w:rFonts w:ascii="Arial" w:hAnsi="Arial" w:cs="Arial"/>
                <w:b/>
                <w:sz w:val="16"/>
                <w:szCs w:val="16"/>
              </w:rPr>
              <w:t>;</w:t>
            </w:r>
          </w:p>
          <w:p w14:paraId="7771E8FD" w14:textId="77777777" w:rsidR="00E807C2" w:rsidRDefault="00E807C2" w:rsidP="00E807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497285">
              <w:rPr>
                <w:rFonts w:ascii="Arial" w:hAnsi="Arial" w:cs="Arial"/>
                <w:sz w:val="16"/>
                <w:szCs w:val="16"/>
              </w:rPr>
              <w:t>Залив</w:t>
            </w:r>
            <w:r>
              <w:rPr>
                <w:rFonts w:ascii="Arial" w:hAnsi="Arial" w:cs="Arial"/>
                <w:sz w:val="16"/>
                <w:szCs w:val="16"/>
              </w:rPr>
              <w:t>а</w:t>
            </w:r>
            <w:r w:rsidRPr="0049728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97285">
              <w:rPr>
                <w:rFonts w:ascii="Arial" w:hAnsi="Arial" w:cs="Arial"/>
                <w:b/>
                <w:sz w:val="16"/>
                <w:szCs w:val="16"/>
              </w:rPr>
              <w:t>(п. 4.5.4</w:t>
            </w:r>
            <w:r w:rsidRPr="00F55463">
              <w:rPr>
                <w:rFonts w:ascii="Arial" w:hAnsi="Arial" w:cs="Arial"/>
                <w:b/>
                <w:sz w:val="16"/>
                <w:szCs w:val="16"/>
              </w:rPr>
              <w:t>. Правил);</w:t>
            </w:r>
          </w:p>
          <w:p w14:paraId="68041E54" w14:textId="77777777" w:rsidR="00E807C2" w:rsidRDefault="00E807C2" w:rsidP="00E807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497285">
              <w:rPr>
                <w:rFonts w:ascii="Arial" w:hAnsi="Arial" w:cs="Arial"/>
                <w:sz w:val="16"/>
                <w:szCs w:val="16"/>
              </w:rPr>
              <w:t>Падени</w:t>
            </w:r>
            <w:r>
              <w:rPr>
                <w:rFonts w:ascii="Arial" w:hAnsi="Arial" w:cs="Arial"/>
                <w:sz w:val="16"/>
                <w:szCs w:val="16"/>
              </w:rPr>
              <w:t>я</w:t>
            </w:r>
            <w:r w:rsidRPr="00497285">
              <w:rPr>
                <w:rFonts w:ascii="Arial" w:hAnsi="Arial" w:cs="Arial"/>
                <w:sz w:val="16"/>
                <w:szCs w:val="16"/>
              </w:rPr>
              <w:t xml:space="preserve"> летательных аппаратов, их частей и иных предметов </w:t>
            </w:r>
            <w:r w:rsidRPr="00497285">
              <w:rPr>
                <w:rFonts w:ascii="Arial" w:hAnsi="Arial" w:cs="Arial"/>
                <w:b/>
                <w:sz w:val="16"/>
                <w:szCs w:val="16"/>
              </w:rPr>
              <w:t>(п. 4.5.6</w:t>
            </w:r>
            <w:r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497285">
              <w:rPr>
                <w:rFonts w:ascii="Arial" w:hAnsi="Arial" w:cs="Arial"/>
                <w:b/>
                <w:sz w:val="16"/>
                <w:szCs w:val="16"/>
              </w:rPr>
              <w:t xml:space="preserve"> Прави</w:t>
            </w:r>
            <w:r w:rsidRPr="00F55463">
              <w:rPr>
                <w:rFonts w:ascii="Arial" w:hAnsi="Arial" w:cs="Arial"/>
                <w:b/>
                <w:sz w:val="16"/>
                <w:szCs w:val="16"/>
              </w:rPr>
              <w:t>л);</w:t>
            </w:r>
            <w:r w:rsidRPr="0049728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010C766E" w14:textId="77777777" w:rsidR="00E807C2" w:rsidRDefault="00E807C2" w:rsidP="00E807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497285">
              <w:rPr>
                <w:rFonts w:ascii="Arial" w:hAnsi="Arial" w:cs="Arial"/>
                <w:sz w:val="16"/>
                <w:szCs w:val="16"/>
              </w:rPr>
              <w:t>Наезд</w:t>
            </w:r>
            <w:r>
              <w:rPr>
                <w:rFonts w:ascii="Arial" w:hAnsi="Arial" w:cs="Arial"/>
                <w:sz w:val="16"/>
                <w:szCs w:val="16"/>
              </w:rPr>
              <w:t>а</w:t>
            </w:r>
            <w:r w:rsidRPr="0049728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97285">
              <w:rPr>
                <w:rFonts w:ascii="Arial" w:hAnsi="Arial" w:cs="Arial"/>
                <w:b/>
                <w:sz w:val="16"/>
                <w:szCs w:val="16"/>
              </w:rPr>
              <w:t>(п. 4.5.7</w:t>
            </w:r>
            <w:r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497285">
              <w:rPr>
                <w:rFonts w:ascii="Arial" w:hAnsi="Arial" w:cs="Arial"/>
                <w:b/>
                <w:sz w:val="16"/>
                <w:szCs w:val="16"/>
              </w:rPr>
              <w:t xml:space="preserve"> Прави</w:t>
            </w:r>
            <w:r w:rsidRPr="00F55463">
              <w:rPr>
                <w:rFonts w:ascii="Arial" w:hAnsi="Arial" w:cs="Arial"/>
                <w:b/>
                <w:sz w:val="16"/>
                <w:szCs w:val="16"/>
              </w:rPr>
              <w:t>л);</w:t>
            </w:r>
          </w:p>
          <w:p w14:paraId="56E39287" w14:textId="291D21A3" w:rsidR="00C832AA" w:rsidRPr="00E807C2" w:rsidRDefault="00E807C2" w:rsidP="00FC38A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497285">
              <w:rPr>
                <w:rFonts w:ascii="Arial" w:hAnsi="Arial" w:cs="Arial"/>
                <w:sz w:val="16"/>
                <w:szCs w:val="16"/>
              </w:rPr>
              <w:t>Противоправны</w:t>
            </w:r>
            <w:r>
              <w:rPr>
                <w:rFonts w:ascii="Arial" w:hAnsi="Arial" w:cs="Arial"/>
                <w:sz w:val="16"/>
                <w:szCs w:val="16"/>
              </w:rPr>
              <w:t>х</w:t>
            </w:r>
            <w:r w:rsidRPr="00497285">
              <w:rPr>
                <w:rFonts w:ascii="Arial" w:hAnsi="Arial" w:cs="Arial"/>
                <w:sz w:val="16"/>
                <w:szCs w:val="16"/>
              </w:rPr>
              <w:t xml:space="preserve"> действи</w:t>
            </w:r>
            <w:r>
              <w:rPr>
                <w:rFonts w:ascii="Arial" w:hAnsi="Arial" w:cs="Arial"/>
                <w:sz w:val="16"/>
                <w:szCs w:val="16"/>
              </w:rPr>
              <w:t>й</w:t>
            </w:r>
            <w:r w:rsidRPr="00497285">
              <w:rPr>
                <w:rFonts w:ascii="Arial" w:hAnsi="Arial" w:cs="Arial"/>
                <w:sz w:val="16"/>
                <w:szCs w:val="16"/>
              </w:rPr>
              <w:t xml:space="preserve"> третьих лиц </w:t>
            </w:r>
            <w:r w:rsidRPr="00497285">
              <w:rPr>
                <w:rFonts w:ascii="Arial" w:hAnsi="Arial" w:cs="Arial"/>
                <w:b/>
                <w:sz w:val="16"/>
                <w:szCs w:val="16"/>
              </w:rPr>
              <w:t>(п. 4.5.8</w:t>
            </w:r>
            <w:r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497285">
              <w:rPr>
                <w:rFonts w:ascii="Arial" w:hAnsi="Arial" w:cs="Arial"/>
                <w:b/>
                <w:sz w:val="16"/>
                <w:szCs w:val="16"/>
              </w:rPr>
              <w:t xml:space="preserve"> Прави</w:t>
            </w:r>
            <w:r w:rsidRPr="00F55463">
              <w:rPr>
                <w:rFonts w:ascii="Arial" w:hAnsi="Arial" w:cs="Arial"/>
                <w:b/>
                <w:sz w:val="16"/>
                <w:szCs w:val="16"/>
              </w:rPr>
              <w:t>л).</w:t>
            </w:r>
            <w:r w:rsidRPr="0049728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E807C2" w:rsidRPr="007E4F26" w14:paraId="6CC59843" w14:textId="77777777" w:rsidTr="00F306F2">
        <w:tc>
          <w:tcPr>
            <w:tcW w:w="2628" w:type="dxa"/>
            <w:vAlign w:val="center"/>
          </w:tcPr>
          <w:p w14:paraId="09A54A23" w14:textId="77777777" w:rsidR="00E807C2" w:rsidRPr="00E807C2" w:rsidRDefault="00E807C2" w:rsidP="00E807C2">
            <w:pPr>
              <w:rPr>
                <w:rFonts w:ascii="Arial" w:hAnsi="Arial" w:cs="Arial"/>
                <w:sz w:val="16"/>
                <w:szCs w:val="16"/>
              </w:rPr>
            </w:pPr>
            <w:bookmarkStart w:id="39" w:name="ob_str_tit"/>
            <w:r w:rsidRPr="00E807C2">
              <w:rPr>
                <w:rFonts w:ascii="Arial" w:hAnsi="Arial" w:cs="Arial"/>
                <w:sz w:val="16"/>
                <w:szCs w:val="16"/>
              </w:rPr>
              <w:sym w:font="Wingdings" w:char="00A8"/>
            </w:r>
            <w:bookmarkEnd w:id="39"/>
            <w:r w:rsidRPr="00E807C2">
              <w:rPr>
                <w:rFonts w:ascii="Arial" w:hAnsi="Arial" w:cs="Arial"/>
                <w:sz w:val="16"/>
                <w:szCs w:val="16"/>
              </w:rPr>
              <w:t xml:space="preserve"> Страхование титула</w:t>
            </w:r>
          </w:p>
        </w:tc>
        <w:tc>
          <w:tcPr>
            <w:tcW w:w="8460" w:type="dxa"/>
            <w:vAlign w:val="center"/>
          </w:tcPr>
          <w:p w14:paraId="2519E07B" w14:textId="20682228" w:rsidR="00E807C2" w:rsidRPr="00FC38AC" w:rsidRDefault="00E807C2" w:rsidP="00FC38AC">
            <w:pPr>
              <w:rPr>
                <w:rFonts w:ascii="Arial" w:hAnsi="Arial" w:cs="Arial"/>
                <w:sz w:val="16"/>
                <w:szCs w:val="16"/>
              </w:rPr>
            </w:pPr>
            <w:bookmarkStart w:id="40" w:name="ob_str_tit_risk1"/>
            <w:r w:rsidRPr="00497285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bookmarkEnd w:id="40"/>
            <w:r w:rsidR="007E4F26">
              <w:rPr>
                <w:rFonts w:ascii="Arial" w:hAnsi="Arial" w:cs="Arial"/>
                <w:sz w:val="16"/>
                <w:szCs w:val="16"/>
              </w:rPr>
              <w:t xml:space="preserve"> П</w:t>
            </w:r>
            <w:r w:rsidR="007E4F26" w:rsidRPr="00FC38AC">
              <w:rPr>
                <w:rFonts w:ascii="Arial" w:hAnsi="Arial" w:cs="Arial"/>
                <w:sz w:val="16"/>
                <w:szCs w:val="16"/>
              </w:rPr>
              <w:t>олная или частичная утрата застрахованного имущества вследствие прекращения права собственности на такое имущество в соответствии с п. 4.6.1 Правил страхования.</w:t>
            </w:r>
            <w:r w:rsidR="007E4F26" w:rsidRPr="00FC38AC">
              <w:rPr>
                <w:rFonts w:ascii="Arial" w:hAnsi="Arial" w:cs="Arial"/>
                <w:sz w:val="16"/>
                <w:szCs w:val="16"/>
              </w:rPr>
              <w:br/>
            </w:r>
            <w:r w:rsidR="007E4F26" w:rsidRPr="00497285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="007E4F2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E4F26" w:rsidRPr="00FC38AC">
              <w:rPr>
                <w:rFonts w:ascii="Arial" w:hAnsi="Arial" w:cs="Arial"/>
                <w:sz w:val="16"/>
                <w:szCs w:val="16"/>
              </w:rPr>
              <w:t>Ограничение/обременение права собственности на недвижимое имущество правом пользования третьих лиц в соответствии с п. 4.6.2 Правил страхования.</w:t>
            </w:r>
          </w:p>
        </w:tc>
      </w:tr>
    </w:tbl>
    <w:p w14:paraId="736F2A6A" w14:textId="77777777" w:rsidR="00C832AA" w:rsidRPr="001E39B0" w:rsidRDefault="00C832AA">
      <w:pPr>
        <w:rPr>
          <w:sz w:val="4"/>
          <w:szCs w:val="4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88"/>
      </w:tblGrid>
      <w:tr w:rsidR="00E11398" w:rsidRPr="001E39B0" w14:paraId="44771A2A" w14:textId="77777777" w:rsidTr="00E11398">
        <w:tc>
          <w:tcPr>
            <w:tcW w:w="11088" w:type="dxa"/>
          </w:tcPr>
          <w:p w14:paraId="0ABB09E4" w14:textId="77777777" w:rsidR="00E11398" w:rsidRPr="00BD0561" w:rsidRDefault="00D97360" w:rsidP="00AF20EC">
            <w:pPr>
              <w:numPr>
                <w:ilvl w:val="0"/>
                <w:numId w:val="4"/>
              </w:numPr>
              <w:ind w:hanging="720"/>
              <w:rPr>
                <w:rFonts w:ascii="Arial" w:hAnsi="Arial" w:cs="Arial"/>
                <w:b/>
                <w:sz w:val="16"/>
                <w:szCs w:val="16"/>
              </w:rPr>
            </w:pPr>
            <w:r w:rsidRPr="00BD0561">
              <w:rPr>
                <w:rFonts w:ascii="Arial" w:hAnsi="Arial" w:cs="Arial"/>
                <w:b/>
                <w:sz w:val="16"/>
                <w:szCs w:val="16"/>
              </w:rPr>
              <w:t xml:space="preserve">Недвижимое  </w:t>
            </w:r>
            <w:r w:rsidR="00896B22" w:rsidRPr="00BD0561">
              <w:rPr>
                <w:rFonts w:ascii="Arial" w:hAnsi="Arial" w:cs="Arial"/>
                <w:b/>
                <w:sz w:val="16"/>
                <w:szCs w:val="16"/>
              </w:rPr>
              <w:t>имущество</w:t>
            </w:r>
          </w:p>
        </w:tc>
      </w:tr>
      <w:tr w:rsidR="00BD0561" w:rsidRPr="001E39B0" w14:paraId="5C136474" w14:textId="77777777" w:rsidTr="00E11398">
        <w:tc>
          <w:tcPr>
            <w:tcW w:w="11088" w:type="dxa"/>
          </w:tcPr>
          <w:p w14:paraId="283388CA" w14:textId="77777777" w:rsidR="00BD0561" w:rsidRPr="00BD0561" w:rsidRDefault="00BD0561" w:rsidP="00BD0561">
            <w:pPr>
              <w:numPr>
                <w:ilvl w:val="1"/>
                <w:numId w:val="4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BD0561">
              <w:rPr>
                <w:rFonts w:ascii="Arial" w:hAnsi="Arial" w:cs="Arial"/>
                <w:sz w:val="16"/>
                <w:szCs w:val="16"/>
              </w:rPr>
              <w:sym w:font="Wingdings" w:char="00A8"/>
            </w:r>
            <w:r w:rsidRPr="00BD0561">
              <w:rPr>
                <w:rFonts w:ascii="Arial" w:hAnsi="Arial" w:cs="Arial"/>
                <w:sz w:val="16"/>
                <w:szCs w:val="16"/>
              </w:rPr>
              <w:t xml:space="preserve"> конструктивные элементы; </w:t>
            </w:r>
            <w:r w:rsidRPr="00BD0561">
              <w:rPr>
                <w:rFonts w:ascii="Arial" w:hAnsi="Arial" w:cs="Arial"/>
                <w:sz w:val="16"/>
                <w:szCs w:val="16"/>
              </w:rPr>
              <w:sym w:font="Wingdings" w:char="00A8"/>
            </w:r>
            <w:r w:rsidRPr="00BD0561">
              <w:rPr>
                <w:rFonts w:ascii="Arial" w:hAnsi="Arial" w:cs="Arial"/>
                <w:sz w:val="16"/>
                <w:szCs w:val="16"/>
              </w:rPr>
              <w:t xml:space="preserve"> конструктивные элементы и внутренняя отделка;</w:t>
            </w:r>
          </w:p>
        </w:tc>
      </w:tr>
      <w:tr w:rsidR="00BD0561" w:rsidRPr="001E39B0" w14:paraId="2CE5E05D" w14:textId="77777777" w:rsidTr="00E11398">
        <w:tc>
          <w:tcPr>
            <w:tcW w:w="11088" w:type="dxa"/>
          </w:tcPr>
          <w:p w14:paraId="6F01A362" w14:textId="77777777" w:rsidR="00BD0561" w:rsidRPr="00BD0561" w:rsidRDefault="00BD0561" w:rsidP="00BD0561">
            <w:pPr>
              <w:numPr>
                <w:ilvl w:val="1"/>
                <w:numId w:val="4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BD0561">
              <w:rPr>
                <w:rFonts w:ascii="Arial" w:hAnsi="Arial" w:cs="Arial"/>
                <w:sz w:val="16"/>
                <w:szCs w:val="16"/>
              </w:rPr>
              <w:t xml:space="preserve">Описание имущества: </w:t>
            </w:r>
            <w:r w:rsidRPr="00BD0561">
              <w:rPr>
                <w:rFonts w:ascii="Arial" w:hAnsi="Arial" w:cs="Arial"/>
                <w:sz w:val="16"/>
                <w:szCs w:val="16"/>
              </w:rPr>
              <w:sym w:font="Wingdings" w:char="00A8"/>
            </w:r>
            <w:r w:rsidRPr="00BD0561">
              <w:rPr>
                <w:rFonts w:ascii="Arial" w:hAnsi="Arial" w:cs="Arial"/>
                <w:sz w:val="16"/>
                <w:szCs w:val="16"/>
              </w:rPr>
              <w:t xml:space="preserve"> Квартира; </w:t>
            </w:r>
            <w:r w:rsidRPr="00BD0561">
              <w:rPr>
                <w:rFonts w:ascii="Arial" w:hAnsi="Arial" w:cs="Arial"/>
                <w:sz w:val="16"/>
                <w:szCs w:val="16"/>
              </w:rPr>
              <w:sym w:font="Wingdings" w:char="00A8"/>
            </w:r>
            <w:r w:rsidRPr="00BD0561">
              <w:rPr>
                <w:rFonts w:ascii="Arial" w:hAnsi="Arial" w:cs="Arial"/>
                <w:sz w:val="16"/>
                <w:szCs w:val="16"/>
              </w:rPr>
              <w:t xml:space="preserve"> Индивидуальное строение; </w:t>
            </w:r>
            <w:r w:rsidRPr="00BD0561">
              <w:rPr>
                <w:rFonts w:ascii="Arial" w:hAnsi="Arial" w:cs="Arial"/>
                <w:sz w:val="16"/>
                <w:szCs w:val="16"/>
              </w:rPr>
              <w:sym w:font="Wingdings" w:char="00A8"/>
            </w:r>
            <w:r w:rsidRPr="00BD0561">
              <w:rPr>
                <w:rFonts w:ascii="Arial" w:hAnsi="Arial" w:cs="Arial"/>
                <w:sz w:val="16"/>
                <w:szCs w:val="16"/>
              </w:rPr>
              <w:t xml:space="preserve"> Нежилое помещение; </w:t>
            </w:r>
            <w:r w:rsidRPr="00BD0561">
              <w:rPr>
                <w:rFonts w:ascii="Arial" w:hAnsi="Arial" w:cs="Arial"/>
                <w:sz w:val="16"/>
                <w:szCs w:val="16"/>
              </w:rPr>
              <w:sym w:font="Wingdings" w:char="00A8"/>
            </w:r>
            <w:r w:rsidRPr="00BD0561">
              <w:rPr>
                <w:rFonts w:ascii="Arial" w:hAnsi="Arial" w:cs="Arial"/>
                <w:sz w:val="16"/>
                <w:szCs w:val="16"/>
              </w:rPr>
              <w:t xml:space="preserve"> Земельный участок; </w:t>
            </w:r>
            <w:r w:rsidRPr="00BD0561">
              <w:rPr>
                <w:rFonts w:ascii="Arial" w:hAnsi="Arial" w:cs="Arial"/>
                <w:sz w:val="16"/>
                <w:szCs w:val="16"/>
              </w:rPr>
              <w:sym w:font="Wingdings" w:char="00A8"/>
            </w:r>
            <w:r w:rsidRPr="00BD0561">
              <w:rPr>
                <w:rFonts w:ascii="Arial" w:hAnsi="Arial" w:cs="Arial"/>
                <w:sz w:val="16"/>
                <w:szCs w:val="16"/>
              </w:rPr>
              <w:t xml:space="preserve"> Иное: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                     </w:t>
            </w:r>
            <w:r w:rsidRPr="00BD0561">
              <w:rPr>
                <w:rFonts w:ascii="Arial" w:hAnsi="Arial" w:cs="Arial"/>
                <w:sz w:val="16"/>
                <w:szCs w:val="16"/>
              </w:rPr>
              <w:t xml:space="preserve">  ;</w:t>
            </w:r>
          </w:p>
        </w:tc>
      </w:tr>
      <w:tr w:rsidR="00BD0561" w:rsidRPr="001E39B0" w14:paraId="7FCA27E3" w14:textId="77777777" w:rsidTr="00E11398">
        <w:tc>
          <w:tcPr>
            <w:tcW w:w="11088" w:type="dxa"/>
          </w:tcPr>
          <w:p w14:paraId="09DD09B5" w14:textId="77777777" w:rsidR="00BD0561" w:rsidRPr="00BD0561" w:rsidRDefault="00BD0561" w:rsidP="00BD0561">
            <w:pPr>
              <w:numPr>
                <w:ilvl w:val="1"/>
                <w:numId w:val="4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BD0561">
              <w:rPr>
                <w:rFonts w:ascii="Arial" w:hAnsi="Arial" w:cs="Arial"/>
                <w:sz w:val="16"/>
                <w:szCs w:val="16"/>
              </w:rPr>
              <w:t xml:space="preserve">Адрес имущества 1: страна, регион, населенный пункт, ул., дом, корп., кв. ; общая площадь: 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кв.м.; </w:t>
            </w:r>
            <w:r w:rsidRPr="00BD0561">
              <w:rPr>
                <w:rFonts w:ascii="Arial" w:hAnsi="Arial" w:cs="Arial"/>
                <w:sz w:val="16"/>
                <w:szCs w:val="16"/>
              </w:rPr>
              <w:t>комнат ___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  <w:r w:rsidRPr="00BD0561">
              <w:rPr>
                <w:rFonts w:ascii="Arial" w:hAnsi="Arial" w:cs="Arial"/>
                <w:sz w:val="16"/>
                <w:szCs w:val="16"/>
              </w:rPr>
              <w:t xml:space="preserve">  этаж     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  <w:r w:rsidRPr="00BD0561">
              <w:rPr>
                <w:rFonts w:ascii="Arial" w:hAnsi="Arial" w:cs="Arial"/>
                <w:sz w:val="16"/>
                <w:szCs w:val="16"/>
              </w:rPr>
              <w:t xml:space="preserve">     </w:t>
            </w:r>
          </w:p>
        </w:tc>
      </w:tr>
      <w:tr w:rsidR="00D61BFA" w:rsidRPr="001E39B0" w14:paraId="21E6956C" w14:textId="77777777" w:rsidTr="00B52580">
        <w:tc>
          <w:tcPr>
            <w:tcW w:w="11088" w:type="dxa"/>
          </w:tcPr>
          <w:p w14:paraId="09692614" w14:textId="77777777" w:rsidR="009D5E2E" w:rsidRPr="00BD0561" w:rsidRDefault="009D5E2E" w:rsidP="00162338">
            <w:pPr>
              <w:numPr>
                <w:ilvl w:val="1"/>
                <w:numId w:val="4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bookmarkStart w:id="41" w:name="ned_im_adres2_full"/>
            <w:r w:rsidRPr="00BD0561">
              <w:rPr>
                <w:rFonts w:ascii="Arial" w:hAnsi="Arial" w:cs="Arial"/>
                <w:sz w:val="16"/>
                <w:szCs w:val="16"/>
              </w:rPr>
              <w:t xml:space="preserve">Адрес </w:t>
            </w:r>
            <w:bookmarkStart w:id="42" w:name="ned_im_name2"/>
            <w:r w:rsidRPr="00BD0561">
              <w:rPr>
                <w:rFonts w:ascii="Arial" w:hAnsi="Arial" w:cs="Arial"/>
                <w:sz w:val="16"/>
                <w:szCs w:val="16"/>
              </w:rPr>
              <w:t>имущества 2</w:t>
            </w:r>
            <w:bookmarkEnd w:id="42"/>
            <w:r w:rsidRPr="00BD0561">
              <w:rPr>
                <w:rFonts w:ascii="Arial" w:hAnsi="Arial" w:cs="Arial"/>
                <w:sz w:val="16"/>
                <w:szCs w:val="16"/>
              </w:rPr>
              <w:t xml:space="preserve">: </w:t>
            </w:r>
            <w:bookmarkStart w:id="43" w:name="ned_im_adres2"/>
            <w:r w:rsidRPr="00BD0561">
              <w:rPr>
                <w:rFonts w:ascii="Arial" w:hAnsi="Arial" w:cs="Arial"/>
                <w:sz w:val="16"/>
                <w:szCs w:val="16"/>
              </w:rPr>
              <w:t>страна, регион, населенный пункт, ул., дом, корп.</w:t>
            </w:r>
            <w:bookmarkEnd w:id="43"/>
            <w:r w:rsidR="00162338">
              <w:rPr>
                <w:rFonts w:ascii="Arial" w:hAnsi="Arial" w:cs="Arial"/>
                <w:sz w:val="16"/>
                <w:szCs w:val="16"/>
              </w:rPr>
              <w:t xml:space="preserve">  ; </w:t>
            </w:r>
            <w:r w:rsidR="00BD0561" w:rsidRPr="00BD0561">
              <w:rPr>
                <w:rFonts w:ascii="Arial" w:hAnsi="Arial" w:cs="Arial"/>
                <w:sz w:val="16"/>
                <w:szCs w:val="16"/>
              </w:rPr>
              <w:t>общая площадь:</w:t>
            </w:r>
            <w:bookmarkEnd w:id="41"/>
            <w:r w:rsidR="00BD0561">
              <w:rPr>
                <w:rFonts w:ascii="Arial" w:hAnsi="Arial" w:cs="Arial"/>
                <w:sz w:val="16"/>
                <w:szCs w:val="16"/>
              </w:rPr>
              <w:t xml:space="preserve">     кв.м;      </w:t>
            </w:r>
          </w:p>
        </w:tc>
      </w:tr>
    </w:tbl>
    <w:p w14:paraId="25FF2701" w14:textId="77777777" w:rsidR="00D17ECB" w:rsidRPr="001E39B0" w:rsidRDefault="00D17ECB">
      <w:pPr>
        <w:rPr>
          <w:sz w:val="4"/>
          <w:szCs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88"/>
      </w:tblGrid>
      <w:tr w:rsidR="00D9320B" w:rsidRPr="001E39B0" w14:paraId="2722A747" w14:textId="77777777" w:rsidTr="00E0285D">
        <w:tc>
          <w:tcPr>
            <w:tcW w:w="10988" w:type="dxa"/>
          </w:tcPr>
          <w:p w14:paraId="488811E0" w14:textId="77777777" w:rsidR="00D9320B" w:rsidRPr="00162338" w:rsidRDefault="00896B22" w:rsidP="00AF20EC">
            <w:pPr>
              <w:numPr>
                <w:ilvl w:val="0"/>
                <w:numId w:val="4"/>
              </w:numPr>
              <w:ind w:hanging="720"/>
              <w:rPr>
                <w:rFonts w:ascii="Arial" w:hAnsi="Arial" w:cs="Arial"/>
                <w:sz w:val="16"/>
                <w:szCs w:val="16"/>
              </w:rPr>
            </w:pPr>
            <w:r w:rsidRPr="00162338">
              <w:rPr>
                <w:rFonts w:ascii="Arial" w:hAnsi="Arial" w:cs="Arial"/>
                <w:b/>
                <w:sz w:val="16"/>
                <w:szCs w:val="16"/>
              </w:rPr>
              <w:t>Застрахованные лица</w:t>
            </w:r>
          </w:p>
        </w:tc>
      </w:tr>
      <w:tr w:rsidR="00D9320B" w:rsidRPr="001E39B0" w14:paraId="53B0CF14" w14:textId="77777777" w:rsidTr="00E0285D">
        <w:tc>
          <w:tcPr>
            <w:tcW w:w="10988" w:type="dxa"/>
          </w:tcPr>
          <w:p w14:paraId="77780DA8" w14:textId="55F32675" w:rsidR="00D9320B" w:rsidRPr="00162338" w:rsidRDefault="00645AC8" w:rsidP="00AF20EC">
            <w:pPr>
              <w:numPr>
                <w:ilvl w:val="1"/>
                <w:numId w:val="4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bookmarkStart w:id="44" w:name="insur1"/>
            <w:r w:rsidRPr="00162338">
              <w:rPr>
                <w:rFonts w:ascii="Arial" w:hAnsi="Arial" w:cs="Arial"/>
                <w:b/>
                <w:sz w:val="16"/>
                <w:szCs w:val="16"/>
              </w:rPr>
              <w:t>Застрахованный 1</w:t>
            </w:r>
            <w:r w:rsidR="00E0285D">
              <w:rPr>
                <w:rFonts w:ascii="Arial" w:hAnsi="Arial" w:cs="Arial"/>
                <w:b/>
                <w:sz w:val="16"/>
                <w:szCs w:val="16"/>
              </w:rPr>
              <w:t xml:space="preserve"> (Заемщик)</w:t>
            </w:r>
            <w:r w:rsidRPr="00162338">
              <w:rPr>
                <w:rFonts w:ascii="Arial" w:hAnsi="Arial" w:cs="Arial"/>
                <w:b/>
                <w:sz w:val="16"/>
                <w:szCs w:val="16"/>
              </w:rPr>
              <w:t>:</w:t>
            </w:r>
            <w:r w:rsidR="00D9320B" w:rsidRPr="0016233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bookmarkStart w:id="45" w:name="insur1a_fio_full"/>
            <w:r w:rsidR="00896B22" w:rsidRPr="00162338">
              <w:rPr>
                <w:rFonts w:ascii="Arial" w:hAnsi="Arial" w:cs="Arial"/>
                <w:i/>
                <w:sz w:val="16"/>
                <w:szCs w:val="16"/>
              </w:rPr>
              <w:t>фамилия имя отчество</w:t>
            </w:r>
            <w:bookmarkEnd w:id="45"/>
            <w:r w:rsidR="00896B22" w:rsidRPr="00162338">
              <w:rPr>
                <w:rFonts w:ascii="Arial" w:hAnsi="Arial" w:cs="Arial"/>
                <w:b/>
                <w:sz w:val="16"/>
                <w:szCs w:val="16"/>
              </w:rPr>
              <w:t>,</w:t>
            </w:r>
            <w:r w:rsidR="007504BE" w:rsidRPr="0016233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896B22" w:rsidRPr="00162338">
              <w:rPr>
                <w:rFonts w:ascii="Arial" w:hAnsi="Arial" w:cs="Arial"/>
                <w:sz w:val="16"/>
                <w:szCs w:val="16"/>
              </w:rPr>
              <w:t xml:space="preserve">гражданство: </w:t>
            </w:r>
            <w:bookmarkStart w:id="46" w:name="insur1a_gra"/>
            <w:r w:rsidR="00896B22" w:rsidRPr="00162338">
              <w:rPr>
                <w:rFonts w:ascii="Arial" w:hAnsi="Arial" w:cs="Arial"/>
                <w:i/>
                <w:sz w:val="16"/>
                <w:szCs w:val="16"/>
              </w:rPr>
              <w:t>страна</w:t>
            </w:r>
            <w:bookmarkEnd w:id="46"/>
            <w:r w:rsidR="00896B22" w:rsidRPr="00162338">
              <w:rPr>
                <w:rFonts w:ascii="Arial" w:hAnsi="Arial" w:cs="Arial"/>
                <w:sz w:val="16"/>
                <w:szCs w:val="16"/>
              </w:rPr>
              <w:t xml:space="preserve"> ,п</w:t>
            </w:r>
            <w:r w:rsidR="00D9320B" w:rsidRPr="00162338">
              <w:rPr>
                <w:rFonts w:ascii="Arial" w:hAnsi="Arial" w:cs="Arial"/>
                <w:sz w:val="16"/>
                <w:szCs w:val="16"/>
              </w:rPr>
              <w:t xml:space="preserve">аспорт </w:t>
            </w:r>
            <w:r w:rsidR="00896B22" w:rsidRPr="00162338">
              <w:rPr>
                <w:rFonts w:ascii="Arial" w:hAnsi="Arial" w:cs="Arial"/>
                <w:sz w:val="16"/>
                <w:szCs w:val="16"/>
              </w:rPr>
              <w:t>серия</w:t>
            </w:r>
            <w:r w:rsidR="00896B22" w:rsidRPr="0016233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bookmarkStart w:id="47" w:name="insur1a_pasp_ser"/>
            <w:r w:rsidR="00896B22" w:rsidRPr="00162338">
              <w:rPr>
                <w:rFonts w:ascii="Arial" w:hAnsi="Arial" w:cs="Arial"/>
                <w:i/>
                <w:sz w:val="16"/>
                <w:szCs w:val="16"/>
              </w:rPr>
              <w:t>___</w:t>
            </w:r>
            <w:bookmarkEnd w:id="47"/>
            <w:r w:rsidR="00896B22" w:rsidRPr="0016233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896B22" w:rsidRPr="00162338">
              <w:rPr>
                <w:rFonts w:ascii="Arial" w:hAnsi="Arial" w:cs="Arial"/>
                <w:sz w:val="16"/>
                <w:szCs w:val="16"/>
              </w:rPr>
              <w:t>№</w:t>
            </w:r>
            <w:r w:rsidR="00896B22" w:rsidRPr="0016233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bookmarkStart w:id="48" w:name="insur1a_pasp_num"/>
            <w:r w:rsidR="00896B22" w:rsidRPr="00162338">
              <w:rPr>
                <w:rFonts w:ascii="Arial" w:hAnsi="Arial" w:cs="Arial"/>
                <w:i/>
                <w:sz w:val="16"/>
                <w:szCs w:val="16"/>
              </w:rPr>
              <w:t>___</w:t>
            </w:r>
            <w:bookmarkEnd w:id="48"/>
            <w:r w:rsidR="00896B22" w:rsidRPr="00162338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r w:rsidR="00896B22" w:rsidRPr="00162338">
              <w:rPr>
                <w:rFonts w:ascii="Arial" w:hAnsi="Arial" w:cs="Arial"/>
                <w:sz w:val="16"/>
                <w:szCs w:val="16"/>
              </w:rPr>
              <w:t>выдан</w:t>
            </w:r>
            <w:r w:rsidR="00896B22" w:rsidRPr="0016233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bookmarkStart w:id="49" w:name="insur1a_pasp_widan"/>
            <w:r w:rsidR="00896B22" w:rsidRPr="00162338">
              <w:rPr>
                <w:rFonts w:ascii="Arial" w:hAnsi="Arial" w:cs="Arial"/>
                <w:i/>
                <w:sz w:val="16"/>
                <w:szCs w:val="16"/>
              </w:rPr>
              <w:t>кем и когда</w:t>
            </w:r>
            <w:bookmarkEnd w:id="49"/>
            <w:r w:rsidR="00896B22" w:rsidRPr="00162338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r w:rsidR="00896B22" w:rsidRPr="00162338">
              <w:rPr>
                <w:rFonts w:ascii="Arial" w:hAnsi="Arial" w:cs="Arial"/>
                <w:sz w:val="16"/>
                <w:szCs w:val="16"/>
              </w:rPr>
              <w:t>д</w:t>
            </w:r>
            <w:r w:rsidR="00D9320B" w:rsidRPr="00162338">
              <w:rPr>
                <w:rFonts w:ascii="Arial" w:hAnsi="Arial" w:cs="Arial"/>
                <w:sz w:val="16"/>
                <w:szCs w:val="16"/>
              </w:rPr>
              <w:t xml:space="preserve">ата и место рождения: </w:t>
            </w:r>
            <w:bookmarkStart w:id="50" w:name="insur1a_dayr"/>
            <w:r w:rsidR="00896B22" w:rsidRPr="00162338">
              <w:rPr>
                <w:rFonts w:ascii="Arial" w:hAnsi="Arial" w:cs="Arial"/>
                <w:i/>
                <w:sz w:val="16"/>
                <w:szCs w:val="16"/>
              </w:rPr>
              <w:t>дата</w:t>
            </w:r>
            <w:bookmarkEnd w:id="50"/>
            <w:r w:rsidR="00896B22" w:rsidRPr="00162338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bookmarkStart w:id="51" w:name="insur1a_mesto_r"/>
            <w:r w:rsidR="00896B22" w:rsidRPr="00162338">
              <w:rPr>
                <w:rFonts w:ascii="Arial" w:hAnsi="Arial" w:cs="Arial"/>
                <w:i/>
                <w:sz w:val="16"/>
                <w:szCs w:val="16"/>
              </w:rPr>
              <w:t>место</w:t>
            </w:r>
            <w:bookmarkEnd w:id="51"/>
            <w:r w:rsidR="00896B22" w:rsidRPr="00162338">
              <w:rPr>
                <w:rFonts w:ascii="Arial" w:hAnsi="Arial" w:cs="Arial"/>
                <w:i/>
                <w:sz w:val="16"/>
                <w:szCs w:val="16"/>
              </w:rPr>
              <w:t>,</w:t>
            </w:r>
            <w:r w:rsidR="00D9320B" w:rsidRPr="0016233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96B22" w:rsidRPr="00162338">
              <w:rPr>
                <w:rFonts w:ascii="Arial" w:hAnsi="Arial" w:cs="Arial"/>
                <w:sz w:val="16"/>
                <w:szCs w:val="16"/>
              </w:rPr>
              <w:t>а</w:t>
            </w:r>
            <w:r w:rsidR="00D9320B" w:rsidRPr="00162338">
              <w:rPr>
                <w:rFonts w:ascii="Arial" w:hAnsi="Arial" w:cs="Arial"/>
                <w:sz w:val="16"/>
                <w:szCs w:val="16"/>
              </w:rPr>
              <w:t xml:space="preserve">дрес регистрации: </w:t>
            </w:r>
            <w:bookmarkStart w:id="52" w:name="insur1a_adr"/>
            <w:r w:rsidR="00896B22" w:rsidRPr="00162338">
              <w:rPr>
                <w:rFonts w:ascii="Arial" w:hAnsi="Arial" w:cs="Arial"/>
                <w:i/>
                <w:sz w:val="16"/>
                <w:szCs w:val="16"/>
              </w:rPr>
              <w:t>страна, регион, населенный пункт, ул., дом, корп., кв.</w:t>
            </w:r>
            <w:bookmarkEnd w:id="52"/>
            <w:r w:rsidR="00F158DC" w:rsidRPr="0016233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>,</w:t>
            </w:r>
            <w:r w:rsidR="00D9320B" w:rsidRPr="0016233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306F2" w:rsidRPr="00162338">
              <w:rPr>
                <w:rFonts w:ascii="Arial" w:hAnsi="Arial" w:cs="Arial"/>
                <w:sz w:val="16"/>
                <w:szCs w:val="16"/>
              </w:rPr>
              <w:t>ад</w:t>
            </w:r>
            <w:r w:rsidR="00D9320B" w:rsidRPr="00162338">
              <w:rPr>
                <w:rFonts w:ascii="Arial" w:hAnsi="Arial" w:cs="Arial"/>
                <w:sz w:val="16"/>
                <w:szCs w:val="16"/>
              </w:rPr>
              <w:t xml:space="preserve">рес проживания: </w:t>
            </w:r>
            <w:bookmarkStart w:id="53" w:name="insur1a_adr_pro"/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>страна, регион, нас</w:t>
            </w:r>
            <w:r w:rsidR="00424726" w:rsidRPr="00162338">
              <w:rPr>
                <w:rFonts w:ascii="Arial" w:hAnsi="Arial" w:cs="Arial"/>
                <w:i/>
                <w:sz w:val="16"/>
                <w:szCs w:val="16"/>
              </w:rPr>
              <w:t>еленный пункт, ул., дом,</w:t>
            </w:r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>.</w:t>
            </w:r>
            <w:bookmarkEnd w:id="53"/>
            <w:r w:rsidR="00424726" w:rsidRPr="00162338">
              <w:rPr>
                <w:rFonts w:ascii="Arial" w:hAnsi="Arial" w:cs="Arial"/>
                <w:i/>
                <w:sz w:val="16"/>
                <w:szCs w:val="16"/>
              </w:rPr>
              <w:t>,телефон</w:t>
            </w:r>
            <w:r w:rsidR="00DA09BD">
              <w:rPr>
                <w:rFonts w:ascii="Arial" w:hAnsi="Arial" w:cs="Arial"/>
                <w:i/>
                <w:sz w:val="16"/>
                <w:szCs w:val="16"/>
              </w:rPr>
              <w:t>,</w:t>
            </w:r>
            <w:r w:rsidR="00DA09BD" w:rsidRPr="00A7047D">
              <w:rPr>
                <w:rFonts w:ascii="Arial" w:hAnsi="Arial" w:cs="Arial"/>
                <w:i/>
                <w:sz w:val="16"/>
                <w:szCs w:val="16"/>
              </w:rPr>
              <w:t xml:space="preserve"> адрес электронной почты</w:t>
            </w:r>
            <w:bookmarkStart w:id="54" w:name="insur1_telefon"/>
            <w:r w:rsidR="00424726" w:rsidRPr="00162338">
              <w:rPr>
                <w:rFonts w:ascii="Arial" w:hAnsi="Arial" w:cs="Arial"/>
                <w:i/>
                <w:sz w:val="16"/>
                <w:szCs w:val="16"/>
              </w:rPr>
              <w:t xml:space="preserve">    </w:t>
            </w:r>
            <w:bookmarkEnd w:id="54"/>
            <w:r w:rsidR="00424726" w:rsidRPr="0016233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6606FB" w:rsidRPr="00162338">
              <w:rPr>
                <w:rFonts w:ascii="Arial" w:hAnsi="Arial" w:cs="Arial"/>
                <w:i/>
                <w:sz w:val="16"/>
                <w:szCs w:val="16"/>
              </w:rPr>
              <w:t xml:space="preserve">  </w:t>
            </w:r>
            <w:bookmarkEnd w:id="44"/>
          </w:p>
        </w:tc>
      </w:tr>
      <w:tr w:rsidR="00D9320B" w:rsidRPr="001E39B0" w14:paraId="7D7F8D82" w14:textId="77777777" w:rsidTr="00E0285D">
        <w:tc>
          <w:tcPr>
            <w:tcW w:w="10988" w:type="dxa"/>
          </w:tcPr>
          <w:p w14:paraId="41052595" w14:textId="5997DC06" w:rsidR="00D9320B" w:rsidRPr="00162338" w:rsidRDefault="00645AC8" w:rsidP="00AF20EC">
            <w:pPr>
              <w:numPr>
                <w:ilvl w:val="1"/>
                <w:numId w:val="4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bookmarkStart w:id="55" w:name="insur2"/>
            <w:r w:rsidRPr="00162338">
              <w:rPr>
                <w:rFonts w:ascii="Arial" w:hAnsi="Arial" w:cs="Arial"/>
                <w:b/>
                <w:sz w:val="16"/>
                <w:szCs w:val="16"/>
              </w:rPr>
              <w:t>Застрахованный 2</w:t>
            </w:r>
            <w:r w:rsidR="00E0285D">
              <w:rPr>
                <w:rFonts w:ascii="Arial" w:hAnsi="Arial" w:cs="Arial"/>
                <w:b/>
                <w:sz w:val="16"/>
                <w:szCs w:val="16"/>
              </w:rPr>
              <w:t xml:space="preserve"> (Созаемщик)</w:t>
            </w:r>
            <w:r w:rsidRPr="00162338">
              <w:rPr>
                <w:rFonts w:ascii="Arial" w:hAnsi="Arial" w:cs="Arial"/>
                <w:b/>
                <w:sz w:val="16"/>
                <w:szCs w:val="16"/>
              </w:rPr>
              <w:t>:</w:t>
            </w:r>
            <w:r w:rsidR="00F306F2" w:rsidRPr="0016233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bookmarkStart w:id="56" w:name="insur2a_fio_full"/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>фамилия имя отчество</w:t>
            </w:r>
            <w:bookmarkEnd w:id="56"/>
            <w:r w:rsidR="00F306F2" w:rsidRPr="00162338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="00F306F2" w:rsidRPr="00162338">
              <w:rPr>
                <w:rFonts w:ascii="Arial" w:hAnsi="Arial" w:cs="Arial"/>
                <w:sz w:val="16"/>
                <w:szCs w:val="16"/>
              </w:rPr>
              <w:t xml:space="preserve">гражданство: </w:t>
            </w:r>
            <w:bookmarkStart w:id="57" w:name="insur2a_gra"/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>страна</w:t>
            </w:r>
            <w:bookmarkEnd w:id="57"/>
            <w:r w:rsidR="00F306F2" w:rsidRPr="00162338">
              <w:rPr>
                <w:rFonts w:ascii="Arial" w:hAnsi="Arial" w:cs="Arial"/>
                <w:sz w:val="16"/>
                <w:szCs w:val="16"/>
              </w:rPr>
              <w:t xml:space="preserve"> ,паспорт серия</w:t>
            </w:r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bookmarkStart w:id="58" w:name="insur2a_pasp_ser"/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>___</w:t>
            </w:r>
            <w:bookmarkEnd w:id="58"/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F306F2" w:rsidRPr="00162338">
              <w:rPr>
                <w:rFonts w:ascii="Arial" w:hAnsi="Arial" w:cs="Arial"/>
                <w:sz w:val="16"/>
                <w:szCs w:val="16"/>
              </w:rPr>
              <w:t>№</w:t>
            </w:r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bookmarkStart w:id="59" w:name="insur2a_pasp_num"/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>___</w:t>
            </w:r>
            <w:bookmarkEnd w:id="59"/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r w:rsidR="00F306F2" w:rsidRPr="00162338">
              <w:rPr>
                <w:rFonts w:ascii="Arial" w:hAnsi="Arial" w:cs="Arial"/>
                <w:sz w:val="16"/>
                <w:szCs w:val="16"/>
              </w:rPr>
              <w:t>выдан</w:t>
            </w:r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bookmarkStart w:id="60" w:name="insur2a_pasp_widan"/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>кем и когда</w:t>
            </w:r>
            <w:bookmarkEnd w:id="60"/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r w:rsidR="00F306F2" w:rsidRPr="00162338">
              <w:rPr>
                <w:rFonts w:ascii="Arial" w:hAnsi="Arial" w:cs="Arial"/>
                <w:sz w:val="16"/>
                <w:szCs w:val="16"/>
              </w:rPr>
              <w:t xml:space="preserve">дата и место рождения: </w:t>
            </w:r>
            <w:bookmarkStart w:id="61" w:name="insur2a_dayr"/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>дата</w:t>
            </w:r>
            <w:bookmarkEnd w:id="61"/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bookmarkStart w:id="62" w:name="insur2a_mesto_r"/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>место</w:t>
            </w:r>
            <w:bookmarkEnd w:id="62"/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>,</w:t>
            </w:r>
            <w:r w:rsidR="00F306F2" w:rsidRPr="00162338">
              <w:rPr>
                <w:rFonts w:ascii="Arial" w:hAnsi="Arial" w:cs="Arial"/>
                <w:sz w:val="16"/>
                <w:szCs w:val="16"/>
              </w:rPr>
              <w:t xml:space="preserve"> адрес регистрации: </w:t>
            </w:r>
            <w:bookmarkStart w:id="63" w:name="insur2a_adr"/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 xml:space="preserve">страна, регион, населенный пункт, ул., дом, корп., </w:t>
            </w:r>
            <w:r w:rsidR="00F158DC" w:rsidRPr="00162338">
              <w:rPr>
                <w:rFonts w:ascii="Arial" w:hAnsi="Arial" w:cs="Arial"/>
                <w:i/>
                <w:sz w:val="16"/>
                <w:szCs w:val="16"/>
              </w:rPr>
              <w:t>кВ</w:t>
            </w:r>
            <w:bookmarkEnd w:id="63"/>
            <w:r w:rsidR="00F158DC" w:rsidRPr="0016233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>,</w:t>
            </w:r>
            <w:r w:rsidR="00F306F2" w:rsidRPr="00162338">
              <w:rPr>
                <w:rFonts w:ascii="Arial" w:hAnsi="Arial" w:cs="Arial"/>
                <w:sz w:val="16"/>
                <w:szCs w:val="16"/>
              </w:rPr>
              <w:t xml:space="preserve"> адрес проживания: </w:t>
            </w:r>
            <w:bookmarkStart w:id="64" w:name="insur2a_adr_pro"/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>страна, регион, населе</w:t>
            </w:r>
            <w:r w:rsidR="00424726" w:rsidRPr="00162338">
              <w:rPr>
                <w:rFonts w:ascii="Arial" w:hAnsi="Arial" w:cs="Arial"/>
                <w:i/>
                <w:sz w:val="16"/>
                <w:szCs w:val="16"/>
              </w:rPr>
              <w:t>нный пункт, ул., до</w:t>
            </w:r>
            <w:r w:rsidR="006606FB" w:rsidRPr="0016233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bookmarkEnd w:id="64"/>
            <w:r w:rsidR="00424726" w:rsidRPr="00162338">
              <w:rPr>
                <w:rFonts w:ascii="Arial" w:hAnsi="Arial" w:cs="Arial"/>
                <w:i/>
                <w:sz w:val="16"/>
                <w:szCs w:val="16"/>
              </w:rPr>
              <w:t>,телефон</w:t>
            </w:r>
            <w:r w:rsidR="00DA09BD">
              <w:rPr>
                <w:rFonts w:ascii="Arial" w:hAnsi="Arial" w:cs="Arial"/>
                <w:i/>
                <w:sz w:val="16"/>
                <w:szCs w:val="16"/>
              </w:rPr>
              <w:t>,</w:t>
            </w:r>
            <w:r w:rsidR="00DA09BD" w:rsidRPr="000A1DE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A09BD" w:rsidRPr="00FC38AC">
              <w:rPr>
                <w:rFonts w:ascii="Arial" w:hAnsi="Arial" w:cs="Arial"/>
                <w:i/>
                <w:sz w:val="16"/>
                <w:szCs w:val="16"/>
              </w:rPr>
              <w:t>адрес электронной почты</w:t>
            </w:r>
            <w:r w:rsidR="00424726" w:rsidRPr="00162338">
              <w:rPr>
                <w:rFonts w:ascii="Arial" w:hAnsi="Arial" w:cs="Arial"/>
                <w:i/>
                <w:sz w:val="16"/>
                <w:szCs w:val="16"/>
              </w:rPr>
              <w:t xml:space="preserve">  </w:t>
            </w:r>
            <w:bookmarkStart w:id="65" w:name="insur2_telefon"/>
            <w:r w:rsidR="00424726" w:rsidRPr="0016233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6606FB" w:rsidRPr="0016233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424726" w:rsidRPr="00162338">
              <w:rPr>
                <w:rFonts w:ascii="Arial" w:hAnsi="Arial" w:cs="Arial"/>
                <w:i/>
                <w:sz w:val="16"/>
                <w:szCs w:val="16"/>
              </w:rPr>
              <w:t xml:space="preserve">  </w:t>
            </w:r>
            <w:bookmarkEnd w:id="65"/>
            <w:r w:rsidR="00424726" w:rsidRPr="0016233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6606FB" w:rsidRPr="00162338">
              <w:rPr>
                <w:rFonts w:ascii="Arial" w:hAnsi="Arial" w:cs="Arial"/>
                <w:i/>
                <w:sz w:val="16"/>
                <w:szCs w:val="16"/>
              </w:rPr>
              <w:t xml:space="preserve">  </w:t>
            </w:r>
            <w:bookmarkEnd w:id="55"/>
          </w:p>
        </w:tc>
      </w:tr>
    </w:tbl>
    <w:p w14:paraId="21649FE7" w14:textId="77777777" w:rsidR="00D9320B" w:rsidRPr="001E39B0" w:rsidRDefault="00D9320B">
      <w:pPr>
        <w:rPr>
          <w:sz w:val="4"/>
          <w:szCs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88"/>
      </w:tblGrid>
      <w:tr w:rsidR="00D9320B" w:rsidRPr="001E39B0" w14:paraId="23D2F712" w14:textId="77777777" w:rsidTr="009902A5">
        <w:tc>
          <w:tcPr>
            <w:tcW w:w="10988" w:type="dxa"/>
          </w:tcPr>
          <w:p w14:paraId="2C571525" w14:textId="77777777" w:rsidR="00D9320B" w:rsidRPr="00162338" w:rsidRDefault="0081676B" w:rsidP="00AF20EC">
            <w:pPr>
              <w:numPr>
                <w:ilvl w:val="0"/>
                <w:numId w:val="4"/>
              </w:numPr>
              <w:ind w:hanging="720"/>
              <w:rPr>
                <w:rFonts w:ascii="Arial" w:hAnsi="Arial" w:cs="Arial"/>
                <w:sz w:val="16"/>
                <w:szCs w:val="16"/>
              </w:rPr>
            </w:pPr>
            <w:r w:rsidRPr="00162338">
              <w:rPr>
                <w:rFonts w:ascii="Arial" w:hAnsi="Arial" w:cs="Arial"/>
                <w:b/>
                <w:sz w:val="16"/>
                <w:szCs w:val="16"/>
              </w:rPr>
              <w:t>Страховая сумма</w:t>
            </w:r>
            <w:r w:rsidR="00E11398" w:rsidRPr="00162338">
              <w:rPr>
                <w:rFonts w:ascii="Arial" w:hAnsi="Arial" w:cs="Arial"/>
                <w:b/>
                <w:sz w:val="16"/>
                <w:szCs w:val="16"/>
              </w:rPr>
              <w:t>. Страховая премия</w:t>
            </w:r>
          </w:p>
        </w:tc>
      </w:tr>
      <w:tr w:rsidR="00162338" w:rsidRPr="001E39B0" w14:paraId="6809AB99" w14:textId="77777777" w:rsidTr="009902A5">
        <w:tc>
          <w:tcPr>
            <w:tcW w:w="10988" w:type="dxa"/>
          </w:tcPr>
          <w:p w14:paraId="6F5D4414" w14:textId="77777777" w:rsidR="00162338" w:rsidRPr="00E0285D" w:rsidRDefault="00162338" w:rsidP="00E0285D">
            <w:pPr>
              <w:numPr>
                <w:ilvl w:val="1"/>
                <w:numId w:val="4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E91652">
              <w:rPr>
                <w:rFonts w:ascii="Arial" w:hAnsi="Arial" w:cs="Arial"/>
                <w:sz w:val="16"/>
                <w:szCs w:val="16"/>
              </w:rPr>
              <w:t xml:space="preserve">Страховая сумма определяется </w:t>
            </w:r>
            <w:r w:rsidR="00E0285D">
              <w:rPr>
                <w:rFonts w:ascii="Arial" w:hAnsi="Arial" w:cs="Arial"/>
                <w:sz w:val="16"/>
                <w:szCs w:val="16"/>
              </w:rPr>
              <w:t xml:space="preserve"> в размере  не менее </w:t>
            </w:r>
            <w:r w:rsidR="00E0285D" w:rsidRPr="00E0285D">
              <w:rPr>
                <w:rFonts w:ascii="Arial" w:hAnsi="Arial" w:cs="Arial"/>
                <w:sz w:val="16"/>
                <w:szCs w:val="16"/>
              </w:rPr>
              <w:t>остатка ссудной задолженности, но в любом случае не более действительной стоимости этого имущества</w:t>
            </w:r>
            <w:r w:rsidR="00E0285D">
              <w:rPr>
                <w:rFonts w:ascii="Arial" w:hAnsi="Arial" w:cs="Arial"/>
                <w:sz w:val="16"/>
                <w:szCs w:val="16"/>
              </w:rPr>
              <w:t xml:space="preserve"> и </w:t>
            </w:r>
            <w:r w:rsidR="00E0285D" w:rsidRPr="00E0285D">
              <w:rPr>
                <w:rFonts w:ascii="Arial" w:hAnsi="Arial" w:cs="Arial"/>
                <w:sz w:val="16"/>
                <w:szCs w:val="16"/>
              </w:rPr>
              <w:t xml:space="preserve">на дату заключения </w:t>
            </w:r>
            <w:r w:rsidR="00E0285D">
              <w:rPr>
                <w:rFonts w:ascii="Arial" w:hAnsi="Arial" w:cs="Arial"/>
                <w:sz w:val="16"/>
                <w:szCs w:val="16"/>
              </w:rPr>
              <w:t xml:space="preserve">настоящего Полиса </w:t>
            </w:r>
            <w:r w:rsidR="00E0285D" w:rsidRPr="00E0285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964B7">
              <w:rPr>
                <w:rFonts w:ascii="Arial" w:hAnsi="Arial" w:cs="Arial"/>
                <w:sz w:val="16"/>
                <w:szCs w:val="16"/>
              </w:rPr>
              <w:t>составляет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  <w:r w:rsidRPr="00623B5F">
              <w:rPr>
                <w:rFonts w:ascii="Arial" w:hAnsi="Arial" w:cs="Arial"/>
                <w:sz w:val="16"/>
                <w:szCs w:val="16"/>
              </w:rPr>
              <w:t xml:space="preserve">                                              руб. (сумма прописью).</w:t>
            </w:r>
          </w:p>
        </w:tc>
      </w:tr>
      <w:tr w:rsidR="00E0285D" w:rsidRPr="001E39B0" w14:paraId="31156654" w14:textId="77777777" w:rsidTr="009902A5">
        <w:tc>
          <w:tcPr>
            <w:tcW w:w="10988" w:type="dxa"/>
          </w:tcPr>
          <w:p w14:paraId="560901FE" w14:textId="77777777" w:rsidR="00E0285D" w:rsidRDefault="009902A5" w:rsidP="009902A5">
            <w:pPr>
              <w:numPr>
                <w:ilvl w:val="1"/>
                <w:numId w:val="4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0A1DE2">
              <w:rPr>
                <w:rFonts w:ascii="Arial" w:hAnsi="Arial" w:cs="Arial"/>
                <w:sz w:val="16"/>
                <w:szCs w:val="16"/>
              </w:rPr>
              <w:t xml:space="preserve">Страховая сумма по </w:t>
            </w:r>
            <w:r>
              <w:rPr>
                <w:rFonts w:ascii="Arial" w:hAnsi="Arial" w:cs="Arial"/>
                <w:sz w:val="16"/>
                <w:szCs w:val="16"/>
              </w:rPr>
              <w:t>Имуществу, указанному в п. 5</w:t>
            </w:r>
            <w:r w:rsidRPr="000A1DE2">
              <w:rPr>
                <w:rFonts w:ascii="Arial" w:hAnsi="Arial" w:cs="Arial"/>
                <w:sz w:val="16"/>
                <w:szCs w:val="16"/>
              </w:rPr>
              <w:t>. настоящего Полиса, устанавливается отдельно в процентном соотношении, исходя из разме</w:t>
            </w:r>
            <w:r>
              <w:rPr>
                <w:rFonts w:ascii="Arial" w:hAnsi="Arial" w:cs="Arial"/>
                <w:sz w:val="16"/>
                <w:szCs w:val="16"/>
              </w:rPr>
              <w:t>ра общей страховой суммы, указанной в пп. 7.1. Полиса., и для:</w:t>
            </w:r>
          </w:p>
          <w:p w14:paraId="329E5F51" w14:textId="77777777" w:rsidR="009902A5" w:rsidRDefault="009902A5" w:rsidP="009902A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Имущества 1 составляет – </w:t>
            </w:r>
            <w:r w:rsidRPr="000A1DE2">
              <w:rPr>
                <w:rFonts w:ascii="Arial" w:hAnsi="Arial" w:cs="Arial"/>
                <w:sz w:val="16"/>
                <w:szCs w:val="16"/>
              </w:rPr>
              <w:t>(процент от общей СС)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14:paraId="00BB6B70" w14:textId="77777777" w:rsidR="009902A5" w:rsidRPr="009902A5" w:rsidRDefault="009902A5" w:rsidP="009902A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Имущества 2 составляет - </w:t>
            </w:r>
            <w:r w:rsidRPr="000A1DE2">
              <w:rPr>
                <w:rFonts w:ascii="Arial" w:hAnsi="Arial" w:cs="Arial"/>
                <w:sz w:val="16"/>
                <w:szCs w:val="16"/>
              </w:rPr>
              <w:t>(процент от общей СС)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</w:tc>
      </w:tr>
      <w:tr w:rsidR="00E0285D" w:rsidRPr="001E39B0" w14:paraId="2F877A2F" w14:textId="77777777" w:rsidTr="009902A5">
        <w:tc>
          <w:tcPr>
            <w:tcW w:w="10988" w:type="dxa"/>
          </w:tcPr>
          <w:p w14:paraId="1D0378AA" w14:textId="77777777" w:rsidR="00E0285D" w:rsidRDefault="00E0285D" w:rsidP="00E0285D">
            <w:pPr>
              <w:numPr>
                <w:ilvl w:val="1"/>
                <w:numId w:val="4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0A1DE2">
              <w:rPr>
                <w:rFonts w:ascii="Arial" w:hAnsi="Arial" w:cs="Arial"/>
                <w:sz w:val="16"/>
                <w:szCs w:val="16"/>
              </w:rPr>
              <w:t>Страховая сумма по каждому Застрахованному, указанному в п. 6. настоящего Полиса, устанавливается отдельно в процентном соотношении, исходя из разме</w:t>
            </w:r>
            <w:r>
              <w:rPr>
                <w:rFonts w:ascii="Arial" w:hAnsi="Arial" w:cs="Arial"/>
                <w:sz w:val="16"/>
                <w:szCs w:val="16"/>
              </w:rPr>
              <w:t>ра общей страховой суммы, указанной в пп. 7.1. Полиса., и для:</w:t>
            </w:r>
          </w:p>
          <w:p w14:paraId="2938D010" w14:textId="77777777" w:rsidR="00E0285D" w:rsidRDefault="00E0285D" w:rsidP="00E0285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A1DE2">
              <w:rPr>
                <w:rFonts w:ascii="Arial" w:hAnsi="Arial" w:cs="Arial"/>
                <w:sz w:val="16"/>
                <w:szCs w:val="16"/>
              </w:rPr>
              <w:t>Застрахованного 1 сост</w:t>
            </w:r>
            <w:r>
              <w:rPr>
                <w:rFonts w:ascii="Arial" w:hAnsi="Arial" w:cs="Arial"/>
                <w:sz w:val="16"/>
                <w:szCs w:val="16"/>
              </w:rPr>
              <w:t>авляет – 70%;</w:t>
            </w:r>
          </w:p>
          <w:p w14:paraId="0392BDC9" w14:textId="77777777" w:rsidR="00E0285D" w:rsidRPr="000A1DE2" w:rsidRDefault="00E0285D" w:rsidP="00E0285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A1DE2">
              <w:rPr>
                <w:rFonts w:ascii="Arial" w:hAnsi="Arial" w:cs="Arial"/>
                <w:sz w:val="16"/>
                <w:szCs w:val="16"/>
              </w:rPr>
              <w:t>Застрахова</w:t>
            </w:r>
            <w:r>
              <w:rPr>
                <w:rFonts w:ascii="Arial" w:hAnsi="Arial" w:cs="Arial"/>
                <w:sz w:val="16"/>
                <w:szCs w:val="16"/>
              </w:rPr>
              <w:t>нного 2 составляет – 30%;</w:t>
            </w:r>
          </w:p>
        </w:tc>
      </w:tr>
      <w:tr w:rsidR="00713416" w:rsidRPr="001E39B0" w14:paraId="42520981" w14:textId="77777777" w:rsidTr="009902A5">
        <w:tc>
          <w:tcPr>
            <w:tcW w:w="10988" w:type="dxa"/>
          </w:tcPr>
          <w:p w14:paraId="7B673B12" w14:textId="5DFC1615" w:rsidR="00713416" w:rsidRPr="00162338" w:rsidRDefault="009902A5" w:rsidP="009902A5">
            <w:pPr>
              <w:numPr>
                <w:ilvl w:val="1"/>
                <w:numId w:val="4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9902A5">
              <w:rPr>
                <w:rFonts w:ascii="Arial" w:hAnsi="Arial" w:cs="Arial"/>
                <w:sz w:val="16"/>
                <w:szCs w:val="16"/>
              </w:rPr>
              <w:t>Общая страховая сумма,</w:t>
            </w:r>
            <w:r>
              <w:rPr>
                <w:rFonts w:ascii="Arial" w:hAnsi="Arial" w:cs="Arial"/>
                <w:sz w:val="16"/>
                <w:szCs w:val="16"/>
              </w:rPr>
              <w:t xml:space="preserve"> указанная в пп. 7.1. Полиса</w:t>
            </w:r>
            <w:r w:rsidRPr="009902A5">
              <w:rPr>
                <w:rFonts w:ascii="Arial" w:hAnsi="Arial" w:cs="Arial"/>
                <w:sz w:val="16"/>
                <w:szCs w:val="16"/>
              </w:rPr>
              <w:t xml:space="preserve"> в дальнейшем изменяется соответственно изменению Остатка ссудной задолженности. При этом страховая сумма в отношении каждого объекта недвижимого имущества (по п.5 Полиса)</w:t>
            </w:r>
            <w:r w:rsidR="006B6214">
              <w:rPr>
                <w:rFonts w:ascii="Arial" w:hAnsi="Arial" w:cs="Arial"/>
                <w:sz w:val="16"/>
                <w:szCs w:val="16"/>
              </w:rPr>
              <w:t xml:space="preserve"> и каждого З</w:t>
            </w:r>
            <w:r>
              <w:rPr>
                <w:rFonts w:ascii="Arial" w:hAnsi="Arial" w:cs="Arial"/>
                <w:sz w:val="16"/>
                <w:szCs w:val="16"/>
              </w:rPr>
              <w:t>астрахованного (по п.6</w:t>
            </w:r>
            <w:r w:rsidRPr="009902A5">
              <w:rPr>
                <w:rFonts w:ascii="Arial" w:hAnsi="Arial" w:cs="Arial"/>
                <w:sz w:val="16"/>
                <w:szCs w:val="16"/>
              </w:rPr>
              <w:t xml:space="preserve"> Полиса)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9902A5">
              <w:rPr>
                <w:rFonts w:ascii="Arial" w:hAnsi="Arial" w:cs="Arial"/>
                <w:sz w:val="16"/>
                <w:szCs w:val="16"/>
              </w:rPr>
              <w:t>на последующие страховые периоды устанавливается исходя из процентов, указанных в настоящем пункте.</w:t>
            </w:r>
          </w:p>
        </w:tc>
      </w:tr>
      <w:tr w:rsidR="00713416" w:rsidRPr="001E39B0" w14:paraId="1402F15D" w14:textId="77777777" w:rsidTr="009902A5">
        <w:tc>
          <w:tcPr>
            <w:tcW w:w="10988" w:type="dxa"/>
          </w:tcPr>
          <w:p w14:paraId="60436191" w14:textId="5E1C6DA4" w:rsidR="00744273" w:rsidRPr="00FC38AC" w:rsidRDefault="00713416" w:rsidP="00FC38AC">
            <w:pPr>
              <w:numPr>
                <w:ilvl w:val="1"/>
                <w:numId w:val="4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162338">
              <w:rPr>
                <w:rFonts w:ascii="Arial" w:hAnsi="Arial" w:cs="Arial"/>
                <w:sz w:val="16"/>
                <w:szCs w:val="16"/>
              </w:rPr>
              <w:t>Страховая премия</w:t>
            </w:r>
            <w:r w:rsidR="00311184" w:rsidRPr="00162338">
              <w:rPr>
                <w:rFonts w:ascii="Arial" w:hAnsi="Arial" w:cs="Arial"/>
                <w:sz w:val="16"/>
                <w:szCs w:val="16"/>
              </w:rPr>
              <w:t xml:space="preserve"> (страховой взнос)</w:t>
            </w:r>
            <w:r w:rsidRPr="00162338">
              <w:rPr>
                <w:rFonts w:ascii="Arial" w:hAnsi="Arial" w:cs="Arial"/>
                <w:sz w:val="16"/>
                <w:szCs w:val="16"/>
              </w:rPr>
              <w:t xml:space="preserve"> оплачивается ежегодно, согласно Графику уплаты страховой премии (страховых взносов) (Приложение №1).</w:t>
            </w:r>
          </w:p>
        </w:tc>
      </w:tr>
    </w:tbl>
    <w:p w14:paraId="4FF22FA9" w14:textId="77777777" w:rsidR="00D9320B" w:rsidRPr="001E39B0" w:rsidRDefault="00D9320B">
      <w:pPr>
        <w:rPr>
          <w:sz w:val="4"/>
          <w:szCs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88"/>
      </w:tblGrid>
      <w:tr w:rsidR="00D9320B" w:rsidRPr="001E39B0" w14:paraId="4767995B" w14:textId="77777777" w:rsidTr="00502C4E">
        <w:tc>
          <w:tcPr>
            <w:tcW w:w="10988" w:type="dxa"/>
          </w:tcPr>
          <w:p w14:paraId="191B4D0D" w14:textId="3918ADF1" w:rsidR="00D9320B" w:rsidRPr="00C710EA" w:rsidRDefault="00E81F88" w:rsidP="00AF20EC">
            <w:pPr>
              <w:numPr>
                <w:ilvl w:val="0"/>
                <w:numId w:val="4"/>
              </w:numPr>
              <w:ind w:hanging="720"/>
              <w:rPr>
                <w:rFonts w:ascii="Arial" w:hAnsi="Arial" w:cs="Arial"/>
                <w:sz w:val="16"/>
                <w:szCs w:val="16"/>
              </w:rPr>
            </w:pPr>
            <w:r>
              <w:br w:type="page"/>
            </w:r>
            <w:r w:rsidR="00FF4986" w:rsidRPr="00C710EA">
              <w:rPr>
                <w:rFonts w:ascii="Arial" w:hAnsi="Arial" w:cs="Arial"/>
                <w:b/>
                <w:sz w:val="16"/>
                <w:szCs w:val="16"/>
              </w:rPr>
              <w:t>Д</w:t>
            </w:r>
            <w:r w:rsidR="0081676B" w:rsidRPr="00C710EA">
              <w:rPr>
                <w:rFonts w:ascii="Arial" w:hAnsi="Arial" w:cs="Arial"/>
                <w:b/>
                <w:sz w:val="16"/>
                <w:szCs w:val="16"/>
              </w:rPr>
              <w:t>ействи</w:t>
            </w:r>
            <w:r w:rsidR="00FF4986" w:rsidRPr="00C710EA">
              <w:rPr>
                <w:rFonts w:ascii="Arial" w:hAnsi="Arial" w:cs="Arial"/>
                <w:b/>
                <w:sz w:val="16"/>
                <w:szCs w:val="16"/>
              </w:rPr>
              <w:t>е</w:t>
            </w:r>
            <w:r w:rsidR="0081676B" w:rsidRPr="00C710EA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FC38AC">
              <w:rPr>
                <w:rFonts w:ascii="Arial" w:hAnsi="Arial" w:cs="Arial"/>
                <w:b/>
                <w:sz w:val="16"/>
                <w:szCs w:val="16"/>
              </w:rPr>
              <w:t xml:space="preserve">договора </w:t>
            </w:r>
            <w:r w:rsidR="00FF4986" w:rsidRPr="00C710EA">
              <w:rPr>
                <w:rFonts w:ascii="Arial" w:hAnsi="Arial" w:cs="Arial"/>
                <w:b/>
                <w:sz w:val="16"/>
                <w:szCs w:val="16"/>
              </w:rPr>
              <w:t>страхования</w:t>
            </w:r>
          </w:p>
        </w:tc>
      </w:tr>
      <w:tr w:rsidR="00D9320B" w:rsidRPr="001E39B0" w14:paraId="1351EF73" w14:textId="77777777" w:rsidTr="00502C4E">
        <w:tc>
          <w:tcPr>
            <w:tcW w:w="10988" w:type="dxa"/>
          </w:tcPr>
          <w:p w14:paraId="6C730349" w14:textId="3DF5C66F" w:rsidR="00D9320B" w:rsidRPr="00C710EA" w:rsidRDefault="00FC38AC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Договор страхования</w:t>
            </w:r>
            <w:r w:rsidR="00FF4986" w:rsidRPr="00C710EA">
              <w:rPr>
                <w:rFonts w:ascii="Arial" w:hAnsi="Arial" w:cs="Arial"/>
                <w:sz w:val="16"/>
                <w:szCs w:val="16"/>
              </w:rPr>
              <w:t xml:space="preserve"> действует в</w:t>
            </w:r>
            <w:r w:rsidR="004D66D2" w:rsidRPr="00C710E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F4986" w:rsidRPr="00C710EA">
              <w:rPr>
                <w:rFonts w:ascii="Arial" w:hAnsi="Arial" w:cs="Arial"/>
                <w:sz w:val="16"/>
                <w:szCs w:val="16"/>
              </w:rPr>
              <w:t xml:space="preserve">течение </w:t>
            </w:r>
            <w:r w:rsidR="00134D09" w:rsidRPr="00C710EA">
              <w:rPr>
                <w:rFonts w:ascii="Arial" w:hAnsi="Arial" w:cs="Arial"/>
                <w:sz w:val="16"/>
                <w:szCs w:val="16"/>
              </w:rPr>
              <w:t xml:space="preserve">срока </w:t>
            </w:r>
            <w:r w:rsidR="00FF4986" w:rsidRPr="00C710EA">
              <w:rPr>
                <w:rFonts w:ascii="Arial" w:hAnsi="Arial" w:cs="Arial"/>
                <w:sz w:val="16"/>
                <w:szCs w:val="16"/>
              </w:rPr>
              <w:t xml:space="preserve">действия </w:t>
            </w:r>
            <w:r w:rsidR="004D66D2" w:rsidRPr="00C710EA">
              <w:rPr>
                <w:rFonts w:ascii="Arial" w:hAnsi="Arial" w:cs="Arial"/>
                <w:sz w:val="16"/>
                <w:szCs w:val="16"/>
              </w:rPr>
              <w:t>Кредитного договора,</w:t>
            </w:r>
            <w:r w:rsidR="004D66D2" w:rsidRPr="00C710EA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bookmarkStart w:id="66" w:name="titul1"/>
            <w:r w:rsidR="004D66D2" w:rsidRPr="00C710EA">
              <w:rPr>
                <w:rFonts w:ascii="Arial" w:hAnsi="Arial" w:cs="Arial"/>
                <w:sz w:val="16"/>
                <w:szCs w:val="16"/>
              </w:rPr>
              <w:t xml:space="preserve">за исключением </w:t>
            </w:r>
            <w:r w:rsidR="00012585" w:rsidRPr="00C710EA">
              <w:rPr>
                <w:rFonts w:ascii="Arial" w:hAnsi="Arial" w:cs="Arial"/>
                <w:sz w:val="16"/>
                <w:szCs w:val="16"/>
              </w:rPr>
              <w:t>С</w:t>
            </w:r>
            <w:r w:rsidR="004D66D2" w:rsidRPr="00C710EA">
              <w:rPr>
                <w:rFonts w:ascii="Arial" w:hAnsi="Arial" w:cs="Arial"/>
                <w:sz w:val="16"/>
                <w:szCs w:val="16"/>
              </w:rPr>
              <w:t>трахования</w:t>
            </w:r>
            <w:r w:rsidR="000A3717" w:rsidRPr="00C710EA">
              <w:rPr>
                <w:rFonts w:ascii="Arial" w:hAnsi="Arial" w:cs="Arial"/>
                <w:sz w:val="16"/>
                <w:szCs w:val="16"/>
              </w:rPr>
              <w:t xml:space="preserve"> </w:t>
            </w:r>
            <w:bookmarkEnd w:id="66"/>
            <w:r w:rsidR="00713416" w:rsidRPr="00C710EA">
              <w:rPr>
                <w:rFonts w:ascii="Arial" w:hAnsi="Arial" w:cs="Arial"/>
                <w:sz w:val="16"/>
                <w:szCs w:val="16"/>
              </w:rPr>
              <w:t>титула,</w:t>
            </w:r>
            <w:r w:rsidR="00FF4986" w:rsidRPr="00C710EA">
              <w:rPr>
                <w:rFonts w:ascii="Arial" w:hAnsi="Arial" w:cs="Arial"/>
                <w:sz w:val="16"/>
                <w:szCs w:val="16"/>
              </w:rPr>
              <w:t xml:space="preserve"> а именно:</w:t>
            </w:r>
            <w:r w:rsidR="00012585" w:rsidRPr="00C710EA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  <w:tr w:rsidR="00BF4F07" w:rsidRPr="001E39B0" w14:paraId="17FBD269" w14:textId="77777777" w:rsidTr="00502C4E">
        <w:tc>
          <w:tcPr>
            <w:tcW w:w="10988" w:type="dxa"/>
          </w:tcPr>
          <w:p w14:paraId="495BBFDB" w14:textId="77777777" w:rsidR="001D06FA" w:rsidRPr="00C710EA" w:rsidRDefault="001D06FA" w:rsidP="00B52580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C710EA">
              <w:rPr>
                <w:rFonts w:ascii="Arial" w:hAnsi="Arial" w:cs="Arial"/>
                <w:i/>
                <w:sz w:val="16"/>
                <w:szCs w:val="16"/>
              </w:rPr>
              <w:t>с 00.00</w:t>
            </w:r>
            <w:r w:rsidR="00BF4F07" w:rsidRPr="00C710EA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Pr="00C710EA">
              <w:rPr>
                <w:rFonts w:ascii="Arial" w:hAnsi="Arial" w:cs="Arial"/>
                <w:i/>
                <w:sz w:val="16"/>
                <w:szCs w:val="16"/>
              </w:rPr>
              <w:t>часов «</w:t>
            </w:r>
            <w:r w:rsidR="00BF4F07" w:rsidRPr="00C710EA">
              <w:rPr>
                <w:rFonts w:ascii="Arial" w:hAnsi="Arial" w:cs="Arial"/>
                <w:i/>
                <w:sz w:val="16"/>
                <w:szCs w:val="16"/>
              </w:rPr>
              <w:t>___</w:t>
            </w:r>
            <w:r w:rsidRPr="00C710EA">
              <w:rPr>
                <w:rFonts w:ascii="Arial" w:hAnsi="Arial" w:cs="Arial"/>
                <w:i/>
                <w:sz w:val="16"/>
                <w:szCs w:val="16"/>
              </w:rPr>
              <w:t>_» _</w:t>
            </w:r>
            <w:r w:rsidR="00BF4F07" w:rsidRPr="00C710EA">
              <w:rPr>
                <w:rFonts w:ascii="Arial" w:hAnsi="Arial" w:cs="Arial"/>
                <w:i/>
                <w:sz w:val="16"/>
                <w:szCs w:val="16"/>
              </w:rPr>
              <w:t xml:space="preserve">___________ 20__г.   по   24.00 </w:t>
            </w:r>
            <w:r w:rsidRPr="00C710EA">
              <w:rPr>
                <w:rFonts w:ascii="Arial" w:hAnsi="Arial" w:cs="Arial"/>
                <w:i/>
                <w:sz w:val="16"/>
                <w:szCs w:val="16"/>
              </w:rPr>
              <w:t>часов «</w:t>
            </w:r>
            <w:r w:rsidR="00BF4F07" w:rsidRPr="00C710EA">
              <w:rPr>
                <w:rFonts w:ascii="Arial" w:hAnsi="Arial" w:cs="Arial"/>
                <w:i/>
                <w:sz w:val="16"/>
                <w:szCs w:val="16"/>
              </w:rPr>
              <w:t xml:space="preserve">____» __________ 20__г. </w:t>
            </w:r>
          </w:p>
          <w:p w14:paraId="5FDC0D6C" w14:textId="77777777" w:rsidR="001D06FA" w:rsidRPr="00C710EA" w:rsidRDefault="00BF4F07" w:rsidP="00B52580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C710EA">
              <w:rPr>
                <w:rFonts w:ascii="Arial" w:hAnsi="Arial" w:cs="Arial"/>
                <w:i/>
                <w:sz w:val="16"/>
                <w:szCs w:val="16"/>
              </w:rPr>
              <w:lastRenderedPageBreak/>
              <w:t xml:space="preserve">При этом в части Страхования титула - </w:t>
            </w:r>
            <w:r w:rsidR="001D06FA" w:rsidRPr="00C710EA">
              <w:rPr>
                <w:rFonts w:ascii="Arial" w:hAnsi="Arial" w:cs="Arial"/>
                <w:i/>
                <w:sz w:val="16"/>
                <w:szCs w:val="16"/>
              </w:rPr>
              <w:t>оканчивается «___» __________ 20__г.</w:t>
            </w:r>
            <w:r w:rsidRPr="00C710EA">
              <w:rPr>
                <w:rFonts w:ascii="Arial" w:hAnsi="Arial" w:cs="Arial"/>
                <w:i/>
                <w:sz w:val="16"/>
                <w:szCs w:val="16"/>
              </w:rPr>
              <w:t xml:space="preserve">     </w:t>
            </w:r>
          </w:p>
        </w:tc>
      </w:tr>
    </w:tbl>
    <w:p w14:paraId="32C3C862" w14:textId="77777777" w:rsidR="00D9320B" w:rsidRPr="00502C4E" w:rsidRDefault="00D9320B">
      <w:pPr>
        <w:rPr>
          <w:sz w:val="4"/>
          <w:szCs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88"/>
      </w:tblGrid>
      <w:tr w:rsidR="006C5C73" w:rsidRPr="001E39B0" w14:paraId="265C2A2D" w14:textId="77777777" w:rsidTr="00EC495E">
        <w:tc>
          <w:tcPr>
            <w:tcW w:w="11088" w:type="dxa"/>
          </w:tcPr>
          <w:p w14:paraId="1BEB20F5" w14:textId="77777777" w:rsidR="00054B2D" w:rsidRPr="009D0330" w:rsidRDefault="000D4875" w:rsidP="00AF20EC">
            <w:pPr>
              <w:numPr>
                <w:ilvl w:val="0"/>
                <w:numId w:val="4"/>
              </w:numPr>
              <w:ind w:hanging="720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b/>
                <w:sz w:val="16"/>
                <w:szCs w:val="16"/>
              </w:rPr>
              <w:t>Особые условия</w:t>
            </w:r>
          </w:p>
        </w:tc>
      </w:tr>
      <w:tr w:rsidR="00B52580" w:rsidRPr="00D054B2" w14:paraId="37DDC520" w14:textId="77777777" w:rsidTr="00EC495E">
        <w:trPr>
          <w:hidden/>
        </w:trPr>
        <w:tc>
          <w:tcPr>
            <w:tcW w:w="11088" w:type="dxa"/>
          </w:tcPr>
          <w:p w14:paraId="38CACBA7" w14:textId="77777777" w:rsidR="008B2259" w:rsidRPr="008B2259" w:rsidRDefault="008B2259" w:rsidP="008B2259">
            <w:pPr>
              <w:pStyle w:val="ab"/>
              <w:numPr>
                <w:ilvl w:val="0"/>
                <w:numId w:val="10"/>
              </w:numPr>
              <w:contextualSpacing w:val="0"/>
              <w:rPr>
                <w:rFonts w:ascii="Arial" w:hAnsi="Arial" w:cs="Arial"/>
                <w:vanish/>
                <w:sz w:val="16"/>
                <w:szCs w:val="16"/>
              </w:rPr>
            </w:pPr>
          </w:p>
          <w:p w14:paraId="56F38E33" w14:textId="77777777" w:rsidR="008B2259" w:rsidRPr="008B2259" w:rsidRDefault="008B2259" w:rsidP="008B2259">
            <w:pPr>
              <w:pStyle w:val="ab"/>
              <w:numPr>
                <w:ilvl w:val="0"/>
                <w:numId w:val="10"/>
              </w:numPr>
              <w:contextualSpacing w:val="0"/>
              <w:rPr>
                <w:rFonts w:ascii="Arial" w:hAnsi="Arial" w:cs="Arial"/>
                <w:vanish/>
                <w:sz w:val="16"/>
                <w:szCs w:val="16"/>
              </w:rPr>
            </w:pPr>
          </w:p>
          <w:p w14:paraId="58A30DC6" w14:textId="77777777" w:rsidR="008B2259" w:rsidRPr="008B2259" w:rsidRDefault="008B2259" w:rsidP="008B2259">
            <w:pPr>
              <w:pStyle w:val="ab"/>
              <w:numPr>
                <w:ilvl w:val="0"/>
                <w:numId w:val="10"/>
              </w:numPr>
              <w:contextualSpacing w:val="0"/>
              <w:rPr>
                <w:rFonts w:ascii="Arial" w:hAnsi="Arial" w:cs="Arial"/>
                <w:vanish/>
                <w:sz w:val="16"/>
                <w:szCs w:val="16"/>
              </w:rPr>
            </w:pPr>
          </w:p>
          <w:p w14:paraId="02543734" w14:textId="77777777" w:rsidR="008B2259" w:rsidRPr="008B2259" w:rsidRDefault="008B2259" w:rsidP="008B2259">
            <w:pPr>
              <w:pStyle w:val="ab"/>
              <w:numPr>
                <w:ilvl w:val="0"/>
                <w:numId w:val="10"/>
              </w:numPr>
              <w:contextualSpacing w:val="0"/>
              <w:rPr>
                <w:rFonts w:ascii="Arial" w:hAnsi="Arial" w:cs="Arial"/>
                <w:vanish/>
                <w:sz w:val="16"/>
                <w:szCs w:val="16"/>
              </w:rPr>
            </w:pPr>
          </w:p>
          <w:p w14:paraId="73D68A4C" w14:textId="77777777" w:rsidR="008B2259" w:rsidRPr="008B2259" w:rsidRDefault="008B2259" w:rsidP="008B2259">
            <w:pPr>
              <w:pStyle w:val="ab"/>
              <w:numPr>
                <w:ilvl w:val="0"/>
                <w:numId w:val="10"/>
              </w:numPr>
              <w:contextualSpacing w:val="0"/>
              <w:rPr>
                <w:rFonts w:ascii="Arial" w:hAnsi="Arial" w:cs="Arial"/>
                <w:vanish/>
                <w:sz w:val="16"/>
                <w:szCs w:val="16"/>
              </w:rPr>
            </w:pPr>
          </w:p>
          <w:p w14:paraId="08847F99" w14:textId="77777777" w:rsidR="008B2259" w:rsidRPr="008B2259" w:rsidRDefault="008B2259" w:rsidP="008B2259">
            <w:pPr>
              <w:pStyle w:val="ab"/>
              <w:numPr>
                <w:ilvl w:val="0"/>
                <w:numId w:val="10"/>
              </w:numPr>
              <w:contextualSpacing w:val="0"/>
              <w:rPr>
                <w:rFonts w:ascii="Arial" w:hAnsi="Arial" w:cs="Arial"/>
                <w:vanish/>
                <w:sz w:val="16"/>
                <w:szCs w:val="16"/>
              </w:rPr>
            </w:pPr>
          </w:p>
          <w:p w14:paraId="5E1FD00B" w14:textId="77777777" w:rsidR="008B2259" w:rsidRPr="008B2259" w:rsidRDefault="008B2259" w:rsidP="008B2259">
            <w:pPr>
              <w:pStyle w:val="ab"/>
              <w:numPr>
                <w:ilvl w:val="0"/>
                <w:numId w:val="10"/>
              </w:numPr>
              <w:contextualSpacing w:val="0"/>
              <w:rPr>
                <w:rFonts w:ascii="Arial" w:hAnsi="Arial" w:cs="Arial"/>
                <w:vanish/>
                <w:sz w:val="16"/>
                <w:szCs w:val="16"/>
              </w:rPr>
            </w:pPr>
          </w:p>
          <w:p w14:paraId="057D306F" w14:textId="77777777" w:rsidR="008B2259" w:rsidRPr="008B2259" w:rsidRDefault="008B2259" w:rsidP="008B2259">
            <w:pPr>
              <w:pStyle w:val="ab"/>
              <w:numPr>
                <w:ilvl w:val="0"/>
                <w:numId w:val="10"/>
              </w:numPr>
              <w:contextualSpacing w:val="0"/>
              <w:rPr>
                <w:rFonts w:ascii="Arial" w:hAnsi="Arial" w:cs="Arial"/>
                <w:vanish/>
                <w:sz w:val="16"/>
                <w:szCs w:val="16"/>
              </w:rPr>
            </w:pPr>
          </w:p>
          <w:p w14:paraId="2EB7BE29" w14:textId="77777777" w:rsidR="008B2259" w:rsidRPr="008B2259" w:rsidRDefault="008B2259" w:rsidP="008B2259">
            <w:pPr>
              <w:pStyle w:val="ab"/>
              <w:numPr>
                <w:ilvl w:val="0"/>
                <w:numId w:val="10"/>
              </w:numPr>
              <w:contextualSpacing w:val="0"/>
              <w:rPr>
                <w:rFonts w:ascii="Arial" w:hAnsi="Arial" w:cs="Arial"/>
                <w:vanish/>
                <w:sz w:val="16"/>
                <w:szCs w:val="16"/>
              </w:rPr>
            </w:pPr>
          </w:p>
          <w:p w14:paraId="560C02FB" w14:textId="77777777" w:rsidR="009D0330" w:rsidRPr="000A1DE2" w:rsidRDefault="009D0330" w:rsidP="007D1E4C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0A1DE2">
              <w:rPr>
                <w:rFonts w:ascii="Arial" w:hAnsi="Arial" w:cs="Arial"/>
                <w:sz w:val="16"/>
                <w:szCs w:val="16"/>
              </w:rPr>
              <w:t>Полис направляется на адрес электронной почты Страхователя/Застрахованного лица, что признается сторонами надлежащим вручением Полиса. По запросу Страхователя/Застрахованного лица Полис воспроизводится на бумажном носителе средствами Страховщика.</w:t>
            </w:r>
          </w:p>
          <w:p w14:paraId="25DB4BEC" w14:textId="77777777" w:rsidR="009D0330" w:rsidRPr="000A1DE2" w:rsidRDefault="009D0330" w:rsidP="007D1E4C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0A1DE2">
              <w:rPr>
                <w:rFonts w:ascii="Arial" w:hAnsi="Arial" w:cs="Arial"/>
                <w:sz w:val="16"/>
                <w:szCs w:val="16"/>
              </w:rPr>
              <w:t xml:space="preserve">При решении спорных вопросов положения настоящего Полиса имеют преимущественную силу по отношению к положениям Правил.  </w:t>
            </w:r>
          </w:p>
          <w:p w14:paraId="68FC766C" w14:textId="77777777" w:rsidR="009D0330" w:rsidRDefault="009D0330" w:rsidP="007D1E4C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0A1DE2">
              <w:rPr>
                <w:rFonts w:ascii="Arial" w:hAnsi="Arial" w:cs="Arial"/>
                <w:sz w:val="16"/>
                <w:szCs w:val="16"/>
              </w:rPr>
              <w:t xml:space="preserve">Условия, содержащиеся в Правилах (Приложение № 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0A1DE2">
              <w:rPr>
                <w:rFonts w:ascii="Arial" w:hAnsi="Arial" w:cs="Arial"/>
                <w:sz w:val="16"/>
                <w:szCs w:val="16"/>
              </w:rPr>
              <w:t xml:space="preserve"> к настоящему Полису) и не включенные в текст настоящего Полиса, применяются к договору страхования и обязательны для Страхователя/Застрахованного лица и Выгодоприобретателя.</w:t>
            </w:r>
          </w:p>
          <w:p w14:paraId="3857F755" w14:textId="77777777" w:rsidR="009D0330" w:rsidRDefault="009D0330" w:rsidP="007D1E4C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</w:t>
            </w:r>
            <w:r w:rsidRPr="00E91652">
              <w:rPr>
                <w:rFonts w:ascii="Arial" w:hAnsi="Arial" w:cs="Arial"/>
                <w:sz w:val="16"/>
                <w:szCs w:val="16"/>
              </w:rPr>
              <w:t xml:space="preserve">траховая выплата </w:t>
            </w:r>
            <w:r>
              <w:rPr>
                <w:rFonts w:ascii="Arial" w:hAnsi="Arial" w:cs="Arial"/>
                <w:sz w:val="16"/>
                <w:szCs w:val="16"/>
              </w:rPr>
              <w:t>по страхованию имущества:</w:t>
            </w:r>
          </w:p>
          <w:p w14:paraId="21B85983" w14:textId="77777777" w:rsidR="009D0330" w:rsidRDefault="009D0330" w:rsidP="007D1E4C">
            <w:pPr>
              <w:numPr>
                <w:ilvl w:val="2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sz w:val="16"/>
                <w:szCs w:val="16"/>
              </w:rPr>
              <w:t>при</w:t>
            </w:r>
            <w:r>
              <w:rPr>
                <w:rFonts w:ascii="Arial" w:hAnsi="Arial" w:cs="Arial"/>
                <w:sz w:val="16"/>
                <w:szCs w:val="16"/>
              </w:rPr>
              <w:t xml:space="preserve"> полной</w:t>
            </w:r>
            <w:r w:rsidRPr="009D0330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у</w:t>
            </w:r>
            <w:r w:rsidRPr="008223A3">
              <w:rPr>
                <w:rFonts w:ascii="Arial" w:hAnsi="Arial" w:cs="Arial"/>
                <w:sz w:val="16"/>
                <w:szCs w:val="16"/>
              </w:rPr>
              <w:t>трат</w:t>
            </w:r>
            <w:r>
              <w:rPr>
                <w:rFonts w:ascii="Arial" w:hAnsi="Arial" w:cs="Arial"/>
                <w:sz w:val="16"/>
                <w:szCs w:val="16"/>
              </w:rPr>
              <w:t>е</w:t>
            </w:r>
            <w:r w:rsidRPr="008223A3">
              <w:rPr>
                <w:rFonts w:ascii="Arial" w:hAnsi="Arial" w:cs="Arial"/>
                <w:sz w:val="16"/>
                <w:szCs w:val="16"/>
              </w:rPr>
              <w:t xml:space="preserve"> (гибел</w:t>
            </w:r>
            <w:r>
              <w:rPr>
                <w:rFonts w:ascii="Arial" w:hAnsi="Arial" w:cs="Arial"/>
                <w:sz w:val="16"/>
                <w:szCs w:val="16"/>
              </w:rPr>
              <w:t>и</w:t>
            </w:r>
            <w:r w:rsidRPr="008223A3">
              <w:rPr>
                <w:rFonts w:ascii="Arial" w:hAnsi="Arial" w:cs="Arial"/>
                <w:sz w:val="16"/>
                <w:szCs w:val="16"/>
              </w:rPr>
              <w:t>) застрахованного имущества</w:t>
            </w:r>
            <w:r>
              <w:rPr>
                <w:rFonts w:ascii="Arial" w:hAnsi="Arial" w:cs="Arial"/>
                <w:sz w:val="16"/>
                <w:szCs w:val="16"/>
              </w:rPr>
              <w:t xml:space="preserve"> – 100% с</w:t>
            </w:r>
            <w:r w:rsidRPr="009D0330">
              <w:rPr>
                <w:rFonts w:ascii="Arial" w:hAnsi="Arial" w:cs="Arial"/>
                <w:sz w:val="16"/>
                <w:szCs w:val="16"/>
              </w:rPr>
              <w:t>траховой суммы</w:t>
            </w:r>
            <w:r>
              <w:rPr>
                <w:rFonts w:ascii="Arial" w:hAnsi="Arial" w:cs="Arial"/>
                <w:sz w:val="16"/>
                <w:szCs w:val="16"/>
              </w:rPr>
              <w:t xml:space="preserve"> на дату наступления страхового случая</w:t>
            </w:r>
            <w:r w:rsidRPr="009D0330">
              <w:rPr>
                <w:rFonts w:ascii="Arial" w:hAnsi="Arial" w:cs="Arial"/>
                <w:sz w:val="16"/>
                <w:szCs w:val="16"/>
              </w:rPr>
              <w:t xml:space="preserve">, согласно Графику страховой суммы и </w:t>
            </w:r>
            <w:r>
              <w:rPr>
                <w:rFonts w:ascii="Arial" w:hAnsi="Arial" w:cs="Arial"/>
                <w:sz w:val="16"/>
                <w:szCs w:val="16"/>
              </w:rPr>
              <w:t xml:space="preserve">уплаты Страховой премии </w:t>
            </w:r>
            <w:r w:rsidRPr="00162338">
              <w:rPr>
                <w:rFonts w:ascii="Arial" w:hAnsi="Arial" w:cs="Arial"/>
                <w:sz w:val="16"/>
                <w:szCs w:val="16"/>
              </w:rPr>
              <w:t>(Приложение №1).</w:t>
            </w:r>
          </w:p>
          <w:p w14:paraId="384EC411" w14:textId="77777777" w:rsidR="009D0330" w:rsidRPr="009D0330" w:rsidRDefault="009D0330" w:rsidP="007D1E4C">
            <w:pPr>
              <w:numPr>
                <w:ilvl w:val="2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sz w:val="16"/>
                <w:szCs w:val="16"/>
              </w:rPr>
              <w:t xml:space="preserve">при повреждении </w:t>
            </w:r>
            <w:r w:rsidRPr="008223A3">
              <w:rPr>
                <w:rFonts w:ascii="Arial" w:hAnsi="Arial" w:cs="Arial"/>
                <w:sz w:val="16"/>
                <w:szCs w:val="16"/>
              </w:rPr>
              <w:t xml:space="preserve">застрахованного имущества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 w:rsidRPr="009D0330">
              <w:rPr>
                <w:rFonts w:ascii="Arial" w:hAnsi="Arial" w:cs="Arial"/>
                <w:sz w:val="16"/>
                <w:szCs w:val="16"/>
              </w:rPr>
              <w:t xml:space="preserve"> в пределах Страховой суммы, согласно Графику страховой суммы и уплаты Страховой премии</w:t>
            </w:r>
            <w:r>
              <w:rPr>
                <w:rFonts w:ascii="Arial" w:hAnsi="Arial" w:cs="Arial"/>
                <w:sz w:val="16"/>
                <w:szCs w:val="16"/>
              </w:rPr>
              <w:t xml:space="preserve"> (Приложение №1)</w:t>
            </w:r>
            <w:r w:rsidRPr="009D0330">
              <w:rPr>
                <w:rFonts w:ascii="Arial" w:hAnsi="Arial" w:cs="Arial"/>
                <w:sz w:val="16"/>
                <w:szCs w:val="16"/>
              </w:rPr>
              <w:t xml:space="preserve">, в сумме, необходимой для восстановления </w:t>
            </w:r>
            <w:r>
              <w:rPr>
                <w:rFonts w:ascii="Arial" w:hAnsi="Arial" w:cs="Arial"/>
                <w:sz w:val="16"/>
                <w:szCs w:val="16"/>
              </w:rPr>
              <w:t>имущества</w:t>
            </w:r>
            <w:r w:rsidRPr="009D0330">
              <w:rPr>
                <w:rFonts w:ascii="Arial" w:hAnsi="Arial" w:cs="Arial"/>
                <w:sz w:val="16"/>
                <w:szCs w:val="16"/>
              </w:rPr>
              <w:t xml:space="preserve"> (стоимость ремонта или затраты в месте возникновения Страхового случая, направленные на приведение </w:t>
            </w:r>
            <w:r>
              <w:rPr>
                <w:rFonts w:ascii="Arial" w:hAnsi="Arial" w:cs="Arial"/>
                <w:sz w:val="16"/>
                <w:szCs w:val="16"/>
              </w:rPr>
              <w:t>имущества</w:t>
            </w:r>
            <w:r w:rsidRPr="009D0330">
              <w:rPr>
                <w:rFonts w:ascii="Arial" w:hAnsi="Arial" w:cs="Arial"/>
                <w:sz w:val="16"/>
                <w:szCs w:val="16"/>
              </w:rPr>
              <w:t xml:space="preserve"> в состояние, годное для использования по назначению).</w:t>
            </w:r>
          </w:p>
          <w:p w14:paraId="40C492F9" w14:textId="77777777" w:rsidR="009D0330" w:rsidRDefault="009D0330" w:rsidP="007D1E4C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</w:t>
            </w:r>
            <w:r w:rsidRPr="00E91652">
              <w:rPr>
                <w:rFonts w:ascii="Arial" w:hAnsi="Arial" w:cs="Arial"/>
                <w:sz w:val="16"/>
                <w:szCs w:val="16"/>
              </w:rPr>
              <w:t xml:space="preserve">траховая выплата </w:t>
            </w:r>
            <w:r>
              <w:rPr>
                <w:rFonts w:ascii="Arial" w:hAnsi="Arial" w:cs="Arial"/>
                <w:sz w:val="16"/>
                <w:szCs w:val="16"/>
              </w:rPr>
              <w:t>по страхованию титула:</w:t>
            </w:r>
          </w:p>
          <w:p w14:paraId="50472948" w14:textId="77777777" w:rsidR="009D0330" w:rsidRPr="00B8520C" w:rsidRDefault="009D0330" w:rsidP="007D1E4C">
            <w:pPr>
              <w:numPr>
                <w:ilvl w:val="2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B8520C">
              <w:rPr>
                <w:rFonts w:ascii="Arial" w:hAnsi="Arial" w:cs="Arial"/>
                <w:sz w:val="16"/>
                <w:szCs w:val="16"/>
              </w:rPr>
              <w:t>в случае если по решению суда Застрахованное лицо лишается права собственности на застрахованное имущество - 100% страховой суммы</w:t>
            </w:r>
            <w:r w:rsidR="006A1156" w:rsidRPr="00B8520C">
              <w:rPr>
                <w:rFonts w:ascii="Arial" w:hAnsi="Arial" w:cs="Arial"/>
                <w:sz w:val="16"/>
                <w:szCs w:val="16"/>
              </w:rPr>
              <w:t xml:space="preserve"> на дату страхового случая</w:t>
            </w:r>
            <w:r w:rsidRPr="00B8520C">
              <w:rPr>
                <w:rFonts w:ascii="Arial" w:hAnsi="Arial" w:cs="Arial"/>
                <w:sz w:val="16"/>
                <w:szCs w:val="16"/>
              </w:rPr>
              <w:t>, согласно Графику страховой суммы и уплаты Страховой премии</w:t>
            </w:r>
            <w:r w:rsidR="006A1156" w:rsidRPr="00B8520C">
              <w:rPr>
                <w:rFonts w:ascii="Arial" w:hAnsi="Arial" w:cs="Arial"/>
                <w:sz w:val="16"/>
                <w:szCs w:val="16"/>
              </w:rPr>
              <w:t xml:space="preserve"> (Приложение №1). </w:t>
            </w:r>
          </w:p>
          <w:p w14:paraId="55078C4B" w14:textId="77777777" w:rsidR="009D0330" w:rsidRPr="00B8520C" w:rsidRDefault="009D0330" w:rsidP="007D1E4C">
            <w:pPr>
              <w:numPr>
                <w:ilvl w:val="2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B8520C">
              <w:rPr>
                <w:rFonts w:ascii="Arial" w:hAnsi="Arial" w:cs="Arial"/>
                <w:sz w:val="16"/>
                <w:szCs w:val="16"/>
              </w:rPr>
              <w:t xml:space="preserve">в случае если по решению суда </w:t>
            </w:r>
            <w:r w:rsidR="006A1156" w:rsidRPr="00B8520C">
              <w:rPr>
                <w:rFonts w:ascii="Arial" w:hAnsi="Arial" w:cs="Arial"/>
                <w:sz w:val="16"/>
                <w:szCs w:val="16"/>
              </w:rPr>
              <w:t xml:space="preserve">Застрахованное лицо </w:t>
            </w:r>
            <w:r w:rsidRPr="00B8520C">
              <w:rPr>
                <w:rFonts w:ascii="Arial" w:hAnsi="Arial" w:cs="Arial"/>
                <w:sz w:val="16"/>
                <w:szCs w:val="16"/>
              </w:rPr>
              <w:t xml:space="preserve">лишается права собственности на </w:t>
            </w:r>
            <w:r w:rsidR="006A1156" w:rsidRPr="00B8520C">
              <w:rPr>
                <w:rFonts w:ascii="Arial" w:hAnsi="Arial" w:cs="Arial"/>
                <w:sz w:val="16"/>
                <w:szCs w:val="16"/>
              </w:rPr>
              <w:t xml:space="preserve">застрахованное имущество </w:t>
            </w:r>
            <w:r w:rsidRPr="00B8520C">
              <w:rPr>
                <w:rFonts w:ascii="Arial" w:hAnsi="Arial" w:cs="Arial"/>
                <w:sz w:val="16"/>
                <w:szCs w:val="16"/>
              </w:rPr>
              <w:t>частич</w:t>
            </w:r>
            <w:r w:rsidR="006A1156" w:rsidRPr="00B8520C">
              <w:rPr>
                <w:rFonts w:ascii="Arial" w:hAnsi="Arial" w:cs="Arial"/>
                <w:sz w:val="16"/>
                <w:szCs w:val="16"/>
              </w:rPr>
              <w:t>но – в пределах с</w:t>
            </w:r>
            <w:r w:rsidRPr="00B8520C">
              <w:rPr>
                <w:rFonts w:ascii="Arial" w:hAnsi="Arial" w:cs="Arial"/>
                <w:sz w:val="16"/>
                <w:szCs w:val="16"/>
              </w:rPr>
              <w:t>траховой суммы</w:t>
            </w:r>
            <w:r w:rsidR="006A1156" w:rsidRPr="00B8520C">
              <w:rPr>
                <w:rFonts w:ascii="Arial" w:hAnsi="Arial" w:cs="Arial"/>
                <w:sz w:val="16"/>
                <w:szCs w:val="16"/>
              </w:rPr>
              <w:t xml:space="preserve"> на дату страхового случая</w:t>
            </w:r>
            <w:r w:rsidRPr="00B8520C">
              <w:rPr>
                <w:rFonts w:ascii="Arial" w:hAnsi="Arial" w:cs="Arial"/>
                <w:sz w:val="16"/>
                <w:szCs w:val="16"/>
              </w:rPr>
              <w:t>, согласно Графику страховой суммы и уплаты Страховой премии</w:t>
            </w:r>
            <w:r w:rsidR="006A1156" w:rsidRPr="00B8520C">
              <w:rPr>
                <w:rFonts w:ascii="Arial" w:hAnsi="Arial" w:cs="Arial"/>
                <w:sz w:val="16"/>
                <w:szCs w:val="16"/>
              </w:rPr>
              <w:t xml:space="preserve"> (Приложение №1) в </w:t>
            </w:r>
            <w:r w:rsidR="006B2C3E" w:rsidRPr="00B8520C">
              <w:rPr>
                <w:rFonts w:ascii="Arial" w:hAnsi="Arial" w:cs="Arial"/>
                <w:sz w:val="16"/>
                <w:szCs w:val="16"/>
              </w:rPr>
              <w:t>размере, рассчитанном как доля с</w:t>
            </w:r>
            <w:r w:rsidRPr="00B8520C">
              <w:rPr>
                <w:rFonts w:ascii="Arial" w:hAnsi="Arial" w:cs="Arial"/>
                <w:sz w:val="16"/>
                <w:szCs w:val="16"/>
              </w:rPr>
              <w:t xml:space="preserve">траховой суммы, пропорциональная стоимости части </w:t>
            </w:r>
            <w:r w:rsidR="006A1156" w:rsidRPr="00B8520C">
              <w:rPr>
                <w:rFonts w:ascii="Arial" w:hAnsi="Arial" w:cs="Arial"/>
                <w:sz w:val="16"/>
                <w:szCs w:val="16"/>
              </w:rPr>
              <w:t>имущества</w:t>
            </w:r>
            <w:r w:rsidRPr="00B8520C">
              <w:rPr>
                <w:rFonts w:ascii="Arial" w:hAnsi="Arial" w:cs="Arial"/>
                <w:sz w:val="16"/>
                <w:szCs w:val="16"/>
              </w:rPr>
              <w:t xml:space="preserve">, на которую утрачено право </w:t>
            </w:r>
          </w:p>
          <w:p w14:paraId="1D9DEA9F" w14:textId="77777777" w:rsidR="004940B2" w:rsidRDefault="009D0330" w:rsidP="009D033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B8520C">
              <w:rPr>
                <w:rFonts w:ascii="Arial" w:hAnsi="Arial" w:cs="Arial"/>
                <w:sz w:val="16"/>
                <w:szCs w:val="16"/>
              </w:rPr>
              <w:t xml:space="preserve">собственности, к стоимости </w:t>
            </w:r>
            <w:r w:rsidR="006A1156" w:rsidRPr="00B8520C">
              <w:rPr>
                <w:rFonts w:ascii="Arial" w:hAnsi="Arial" w:cs="Arial"/>
                <w:sz w:val="16"/>
                <w:szCs w:val="16"/>
              </w:rPr>
              <w:t>имущества</w:t>
            </w:r>
            <w:r w:rsidRPr="00B8520C">
              <w:rPr>
                <w:rFonts w:ascii="Arial" w:hAnsi="Arial" w:cs="Arial"/>
                <w:sz w:val="16"/>
                <w:szCs w:val="16"/>
              </w:rPr>
              <w:t xml:space="preserve"> на дату заключения </w:t>
            </w:r>
            <w:r w:rsidR="006A1156" w:rsidRPr="00B8520C">
              <w:rPr>
                <w:rFonts w:ascii="Arial" w:hAnsi="Arial" w:cs="Arial"/>
                <w:sz w:val="16"/>
                <w:szCs w:val="16"/>
              </w:rPr>
              <w:t>Полиса.</w:t>
            </w:r>
          </w:p>
          <w:p w14:paraId="4E3E9347" w14:textId="77777777" w:rsidR="008B2259" w:rsidRPr="009D0330" w:rsidRDefault="008B2259" w:rsidP="007D1E4C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b/>
                <w:sz w:val="16"/>
                <w:szCs w:val="16"/>
              </w:rPr>
            </w:pPr>
            <w:r w:rsidRPr="009D0330">
              <w:rPr>
                <w:rFonts w:ascii="Arial" w:hAnsi="Arial" w:cs="Arial"/>
                <w:b/>
                <w:sz w:val="16"/>
                <w:szCs w:val="16"/>
              </w:rPr>
              <w:t>Оферта, заключенная в настоящем Полисе, НЕ адресована следующим лицам (не являются застрахованными лицами):</w:t>
            </w:r>
          </w:p>
          <w:p w14:paraId="51A4E980" w14:textId="77777777" w:rsidR="008B2259" w:rsidRPr="007D1E4C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7D1E4C">
              <w:rPr>
                <w:rFonts w:ascii="Arial" w:hAnsi="Arial" w:cs="Arial"/>
                <w:sz w:val="16"/>
                <w:szCs w:val="16"/>
              </w:rPr>
              <w:t xml:space="preserve">лица, фактический возраст которых менее 18 лет на момент заключения договора страхования и/или будет превышать 65 лет на момент окончания действия настоящего Полиса; </w:t>
            </w:r>
          </w:p>
          <w:p w14:paraId="3E9EC41E" w14:textId="77777777" w:rsidR="008B2259" w:rsidRPr="009D0330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sz w:val="16"/>
                <w:szCs w:val="16"/>
              </w:rPr>
              <w:t xml:space="preserve">лица, являющиеся инвалидами </w:t>
            </w:r>
            <w:r w:rsidRPr="008B2259">
              <w:rPr>
                <w:rFonts w:ascii="Arial" w:hAnsi="Arial" w:cs="Arial"/>
                <w:sz w:val="16"/>
                <w:szCs w:val="16"/>
              </w:rPr>
              <w:t>I</w:t>
            </w:r>
            <w:r w:rsidRPr="009D0330">
              <w:rPr>
                <w:rFonts w:ascii="Arial" w:hAnsi="Arial" w:cs="Arial"/>
                <w:sz w:val="16"/>
                <w:szCs w:val="16"/>
              </w:rPr>
              <w:t xml:space="preserve">, II или </w:t>
            </w:r>
            <w:r w:rsidRPr="008B2259">
              <w:rPr>
                <w:rFonts w:ascii="Arial" w:hAnsi="Arial" w:cs="Arial"/>
                <w:sz w:val="16"/>
                <w:szCs w:val="16"/>
              </w:rPr>
              <w:t>III</w:t>
            </w:r>
            <w:r w:rsidRPr="009D0330">
              <w:rPr>
                <w:rFonts w:ascii="Arial" w:hAnsi="Arial" w:cs="Arial"/>
                <w:sz w:val="16"/>
                <w:szCs w:val="16"/>
              </w:rPr>
              <w:t xml:space="preserve"> группы, или имеющие основания (в том числе оформленные соответствующим документом - направлением) для назначения инвалидности и являвшиеся инвалидами </w:t>
            </w:r>
            <w:r w:rsidRPr="008B2259">
              <w:rPr>
                <w:rFonts w:ascii="Arial" w:hAnsi="Arial" w:cs="Arial"/>
                <w:sz w:val="16"/>
                <w:szCs w:val="16"/>
              </w:rPr>
              <w:t>I</w:t>
            </w:r>
            <w:r w:rsidRPr="009D0330">
              <w:rPr>
                <w:rFonts w:ascii="Arial" w:hAnsi="Arial" w:cs="Arial"/>
                <w:sz w:val="16"/>
                <w:szCs w:val="16"/>
              </w:rPr>
              <w:t xml:space="preserve">, II или </w:t>
            </w:r>
            <w:r w:rsidRPr="008B2259">
              <w:rPr>
                <w:rFonts w:ascii="Arial" w:hAnsi="Arial" w:cs="Arial"/>
                <w:sz w:val="16"/>
                <w:szCs w:val="16"/>
              </w:rPr>
              <w:t>III</w:t>
            </w:r>
            <w:r w:rsidRPr="009D0330">
              <w:rPr>
                <w:rFonts w:ascii="Arial" w:hAnsi="Arial" w:cs="Arial"/>
                <w:sz w:val="16"/>
                <w:szCs w:val="16"/>
              </w:rPr>
              <w:t xml:space="preserve"> группы ранее; </w:t>
            </w:r>
          </w:p>
          <w:p w14:paraId="6BD68CF6" w14:textId="40A7479C" w:rsidR="008B2259" w:rsidRPr="009D0330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sz w:val="16"/>
                <w:szCs w:val="16"/>
              </w:rPr>
              <w:t xml:space="preserve">лица, страдающие заболеваниями, указанными в перечне социально значимых заболеваний (Утвержден постановлением Правительства Российской Федерации от 1 декабря 2004 года </w:t>
            </w:r>
            <w:ins w:id="67" w:author="Щерба Евгений Анатольевич" w:date="2025-01-22T13:52:00Z">
              <w:r w:rsidR="00444A8B">
                <w:rPr>
                  <w:rFonts w:ascii="Arial" w:hAnsi="Arial" w:cs="Arial"/>
                  <w:sz w:val="16"/>
                  <w:szCs w:val="16"/>
                </w:rPr>
                <w:t>№</w:t>
              </w:r>
            </w:ins>
            <w:del w:id="68" w:author="Щерба Евгений Анатольевич" w:date="2025-01-22T13:52:00Z">
              <w:r w:rsidRPr="009D0330" w:rsidDel="00444A8B">
                <w:rPr>
                  <w:rFonts w:ascii="Arial" w:hAnsi="Arial" w:cs="Arial"/>
                  <w:sz w:val="16"/>
                  <w:szCs w:val="16"/>
                </w:rPr>
                <w:delText>N</w:delText>
              </w:r>
            </w:del>
            <w:r w:rsidRPr="009D0330">
              <w:rPr>
                <w:rFonts w:ascii="Arial" w:hAnsi="Arial" w:cs="Arial"/>
                <w:sz w:val="16"/>
                <w:szCs w:val="16"/>
              </w:rPr>
              <w:t xml:space="preserve"> 715 "Об утверждении перечня социально значимых заболеваний и перечня заболеваний, представляющих опасность для окружающих"</w:t>
            </w:r>
            <w:del w:id="69" w:author="Щерба Евгений Анатольевич" w:date="2025-01-22T13:52:00Z">
              <w:r w:rsidRPr="009D0330" w:rsidDel="00444A8B">
                <w:rPr>
                  <w:rFonts w:ascii="Arial" w:hAnsi="Arial" w:cs="Arial"/>
                  <w:sz w:val="16"/>
                  <w:szCs w:val="16"/>
                </w:rPr>
                <w:delText xml:space="preserve"> (Собрание законодательства Российской Федерации, 2004, N 49, ст. 4916; 2020, N 6, ст. 674)</w:delText>
              </w:r>
            </w:del>
            <w:r w:rsidRPr="009D0330">
              <w:rPr>
                <w:rFonts w:ascii="Arial" w:hAnsi="Arial" w:cs="Arial"/>
                <w:sz w:val="16"/>
                <w:szCs w:val="16"/>
              </w:rPr>
              <w:t xml:space="preserve">; </w:t>
            </w:r>
          </w:p>
          <w:p w14:paraId="20EA9FF2" w14:textId="77777777" w:rsidR="008B2259" w:rsidRPr="009D0330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sz w:val="16"/>
                <w:szCs w:val="16"/>
              </w:rPr>
              <w:t xml:space="preserve">лица, страдающие циррозом печени; </w:t>
            </w:r>
          </w:p>
          <w:p w14:paraId="6406D403" w14:textId="77777777" w:rsidR="008B2259" w:rsidRPr="009D0330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sz w:val="16"/>
                <w:szCs w:val="16"/>
              </w:rPr>
              <w:t>лица, страдающие сердечно-сосудистыми заболеваниями, в т.ч. ишемической болезнью сердца, перенёсшие инсульт, инфаркт миокарда, операции на сердце, тромбоэмболию легочной артерии;</w:t>
            </w:r>
          </w:p>
          <w:p w14:paraId="750073C5" w14:textId="77777777" w:rsidR="008B2259" w:rsidRPr="009D0330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sz w:val="16"/>
                <w:szCs w:val="16"/>
              </w:rPr>
              <w:t>лица, находящиеся на момент заключения договора страхования на стационарном лечении или обследовании;</w:t>
            </w:r>
          </w:p>
          <w:p w14:paraId="2D662FFF" w14:textId="77777777" w:rsidR="008B2259" w:rsidRPr="009D0330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sz w:val="16"/>
                <w:szCs w:val="16"/>
              </w:rPr>
              <w:t>лица, страдающие слабоумием, рассеянным склерозом, полиомиелитом, параличом, эпилепсией, психическими заболеваниями;</w:t>
            </w:r>
          </w:p>
          <w:p w14:paraId="444C24F9" w14:textId="77777777" w:rsidR="008B2259" w:rsidRPr="009D0330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sz w:val="16"/>
                <w:szCs w:val="16"/>
              </w:rPr>
              <w:t xml:space="preserve">лица, страдающие алкоголизмом или наркоманией; </w:t>
            </w:r>
          </w:p>
          <w:p w14:paraId="38334E68" w14:textId="77777777" w:rsidR="008B2259" w:rsidRPr="009D0330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sz w:val="16"/>
                <w:szCs w:val="16"/>
              </w:rPr>
              <w:t>лица, больные СПИДом или инфицированные вирусом иммунодефицита человека (ВИЧ-инфицирование);</w:t>
            </w:r>
          </w:p>
          <w:p w14:paraId="2353BF7A" w14:textId="77777777" w:rsidR="008B2259" w:rsidRPr="009D0330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sz w:val="16"/>
                <w:szCs w:val="16"/>
              </w:rPr>
              <w:t>лица, страдающие хроническим пиелонефритом, гломерулонефритом, почечной недостаточностью, имеющие следующие патологии в области почек: единственная почка, нефроптоз, гидронефроз;</w:t>
            </w:r>
          </w:p>
          <w:p w14:paraId="5EE58109" w14:textId="77777777" w:rsidR="008B2259" w:rsidRPr="009D0330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sz w:val="16"/>
                <w:szCs w:val="16"/>
              </w:rPr>
              <w:t>лица, страдающие хроническим панкреатитом с ежегодным обострением, язвой желудка или двенадцатиперстной кишки, калькулезным холециститом (наличие камней в желчном пузыре);</w:t>
            </w:r>
          </w:p>
          <w:p w14:paraId="25942EAE" w14:textId="77777777" w:rsidR="008B2259" w:rsidRPr="009D0330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sz w:val="16"/>
                <w:szCs w:val="16"/>
              </w:rPr>
              <w:t xml:space="preserve">лица, состоящие на учёте, получающие лечебно-консультативную помощь в наркологическом и/или психоневрологическом, и/или противотуберкулезном и/или онкологическом диспансере; </w:t>
            </w:r>
          </w:p>
          <w:p w14:paraId="40CF9F14" w14:textId="77777777" w:rsidR="008B2259" w:rsidRPr="009D0330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sz w:val="16"/>
                <w:szCs w:val="16"/>
              </w:rPr>
              <w:t>лица, страдавшие или страдающие следующими заболеваниями: любая форма паралича, ревмокардит, врожденный порок сердца, цирроз печени, болезнь Крона, язвенный колит, терминальная почечная недостаточность, гепатит В и/или С и/или D, сахарный диабет, злокачественные заболевания крови, онкологические заболевания;</w:t>
            </w:r>
          </w:p>
          <w:p w14:paraId="7816A23F" w14:textId="77777777" w:rsidR="008B2259" w:rsidRPr="009D0330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sz w:val="16"/>
                <w:szCs w:val="16"/>
              </w:rPr>
              <w:t>лица, страдающие эмфиземой, бронхиальной астмой средней или тяжелой степени тяжести, пневмокониозом; анемией средней и тяжелой степени тяжести, гемофилией;</w:t>
            </w:r>
          </w:p>
          <w:p w14:paraId="175B3EE1" w14:textId="77777777" w:rsidR="008B2259" w:rsidRPr="009D0330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sz w:val="16"/>
                <w:szCs w:val="16"/>
              </w:rPr>
              <w:t xml:space="preserve">лица, переносившие черепно-мозговые травмы в последние три года; </w:t>
            </w:r>
          </w:p>
          <w:p w14:paraId="2287F81C" w14:textId="77777777" w:rsidR="008B2259" w:rsidRPr="009D0330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sz w:val="16"/>
                <w:szCs w:val="16"/>
              </w:rPr>
              <w:t xml:space="preserve">лица, нуждающиеся в постоянном уходе по состоянию здоровья; </w:t>
            </w:r>
          </w:p>
          <w:p w14:paraId="554610C1" w14:textId="77777777" w:rsidR="008B2259" w:rsidRPr="009D0330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sz w:val="16"/>
                <w:szCs w:val="16"/>
              </w:rPr>
              <w:t xml:space="preserve">лица, находящиеся под следствием и/или осужденные к лишению свободы; </w:t>
            </w:r>
          </w:p>
          <w:p w14:paraId="7BFD99FF" w14:textId="77777777" w:rsidR="008B2259" w:rsidRPr="009D0330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sz w:val="16"/>
                <w:szCs w:val="16"/>
              </w:rPr>
              <w:t>лица, профессионально занимающиеся спортом или участвующие в спортивных соревнованиях любого уровня,</w:t>
            </w:r>
          </w:p>
          <w:p w14:paraId="4B09BC54" w14:textId="77777777" w:rsidR="008B2259" w:rsidRPr="009D0330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sz w:val="16"/>
                <w:szCs w:val="16"/>
              </w:rPr>
              <w:t>лица, владеющие/заявляющие на страхование недвижимое имущество, не соответствующее перечисленным ниже критериям (ограничение действует при страховании недвижимого имущества и титула).</w:t>
            </w:r>
          </w:p>
          <w:p w14:paraId="4F8AC38C" w14:textId="77777777" w:rsidR="008B2259" w:rsidRPr="008B2259" w:rsidRDefault="008B2259" w:rsidP="007D1E4C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D0330">
              <w:rPr>
                <w:rFonts w:ascii="Arial" w:hAnsi="Arial" w:cs="Arial"/>
                <w:color w:val="000000"/>
                <w:sz w:val="16"/>
                <w:szCs w:val="16"/>
              </w:rPr>
              <w:t xml:space="preserve">Принимая настоящий Договор страхования путем оплаты страховой премии (страхового взноса), Страхователь/Застрахованное лицо подтверждает, что </w:t>
            </w:r>
            <w:r w:rsidRPr="008B2259">
              <w:rPr>
                <w:rFonts w:ascii="Arial" w:hAnsi="Arial" w:cs="Arial"/>
                <w:color w:val="000000"/>
                <w:sz w:val="16"/>
                <w:szCs w:val="16"/>
              </w:rPr>
              <w:t>недвижимое имущество:</w:t>
            </w:r>
          </w:p>
          <w:p w14:paraId="197CB451" w14:textId="77777777" w:rsidR="008B2259" w:rsidRPr="008B2259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8B2259">
              <w:rPr>
                <w:rFonts w:ascii="Arial" w:hAnsi="Arial" w:cs="Arial"/>
                <w:sz w:val="16"/>
                <w:szCs w:val="16"/>
              </w:rPr>
              <w:t>НЕ подлежит сносу/реконструкции;</w:t>
            </w:r>
          </w:p>
          <w:p w14:paraId="601E54D3" w14:textId="77777777" w:rsidR="008B2259" w:rsidRPr="008B2259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8B2259">
              <w:rPr>
                <w:rFonts w:ascii="Arial" w:hAnsi="Arial" w:cs="Arial"/>
                <w:sz w:val="16"/>
                <w:szCs w:val="16"/>
              </w:rPr>
              <w:t>НЕ расположено в строении с незавершённым строительством, НЕ является объектом незавершенного строительства;</w:t>
            </w:r>
          </w:p>
          <w:p w14:paraId="06A914D9" w14:textId="77777777" w:rsidR="008B2259" w:rsidRPr="008B2259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8B2259">
              <w:rPr>
                <w:rFonts w:ascii="Arial" w:hAnsi="Arial" w:cs="Arial"/>
                <w:sz w:val="16"/>
                <w:szCs w:val="16"/>
              </w:rPr>
              <w:t>НЕ является предметом судебного или арбитражного разбирательства в настоящее время;</w:t>
            </w:r>
          </w:p>
          <w:p w14:paraId="1F91756B" w14:textId="77777777" w:rsidR="008B2259" w:rsidRPr="008B2259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8B2259">
              <w:rPr>
                <w:rFonts w:ascii="Arial" w:hAnsi="Arial" w:cs="Arial"/>
                <w:sz w:val="16"/>
                <w:szCs w:val="16"/>
              </w:rPr>
              <w:t>НЕ являлось предметом судебного или арбитражного разбирательства в прошлом;</w:t>
            </w:r>
          </w:p>
          <w:p w14:paraId="2A524045" w14:textId="77777777" w:rsidR="008B2259" w:rsidRPr="008B2259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8B2259">
              <w:rPr>
                <w:rFonts w:ascii="Arial" w:hAnsi="Arial" w:cs="Arial"/>
                <w:sz w:val="16"/>
                <w:szCs w:val="16"/>
              </w:rPr>
              <w:t>НЕ имеется в документальной истории судебных решений, срок обжалования которых в настоящий момент не истек;</w:t>
            </w:r>
          </w:p>
          <w:p w14:paraId="30786BF6" w14:textId="77777777" w:rsidR="008B2259" w:rsidRPr="008B2259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8B2259">
              <w:rPr>
                <w:rFonts w:ascii="Arial" w:hAnsi="Arial" w:cs="Arial"/>
                <w:sz w:val="16"/>
                <w:szCs w:val="16"/>
              </w:rPr>
              <w:t>НЕ имеется в настоящее время претензий со стороны третьих лиц или каких-либо обстоятельств (претензии, притязания), которые могут привести к потере прав собственности на объект недвижимости, предъявлению иска к Страхователю или к расторжению предыдущих сделок;</w:t>
            </w:r>
          </w:p>
          <w:p w14:paraId="16D28E7E" w14:textId="77777777" w:rsidR="008B2259" w:rsidRPr="008B2259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8B2259">
              <w:rPr>
                <w:rFonts w:ascii="Arial" w:hAnsi="Arial" w:cs="Arial"/>
                <w:sz w:val="16"/>
                <w:szCs w:val="16"/>
              </w:rPr>
              <w:t>НЕ выявлены факты ненадлежащего оформления документов прав собственности, наличие недействительных документов, подтверждающих право собственности, или случаи утери таких документов.</w:t>
            </w:r>
          </w:p>
          <w:p w14:paraId="26B12E40" w14:textId="3D88410C" w:rsidR="008B2259" w:rsidRPr="007D1E4C" w:rsidRDefault="009C3713" w:rsidP="009C3713">
            <w:pPr>
              <w:ind w:left="26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8B2259" w:rsidRPr="008B2259">
              <w:rPr>
                <w:rFonts w:ascii="Arial" w:hAnsi="Arial" w:cs="Arial"/>
                <w:sz w:val="16"/>
                <w:szCs w:val="16"/>
              </w:rPr>
              <w:t>НЕ</w:t>
            </w:r>
            <w:r w:rsidR="008B2259">
              <w:rPr>
                <w:rFonts w:ascii="Arial" w:hAnsi="Arial" w:cs="Arial"/>
                <w:sz w:val="16"/>
                <w:szCs w:val="16"/>
              </w:rPr>
              <w:t xml:space="preserve"> относится к категории ветхий</w:t>
            </w:r>
            <w:r w:rsidR="008B2259">
              <w:rPr>
                <w:rStyle w:val="af"/>
                <w:rFonts w:ascii="Arial" w:hAnsi="Arial" w:cs="Arial"/>
                <w:sz w:val="16"/>
                <w:szCs w:val="16"/>
              </w:rPr>
              <w:footnoteReference w:id="1"/>
            </w:r>
            <w:r w:rsidR="008B2259">
              <w:rPr>
                <w:rFonts w:ascii="Arial" w:hAnsi="Arial" w:cs="Arial"/>
                <w:sz w:val="16"/>
                <w:szCs w:val="16"/>
              </w:rPr>
              <w:t xml:space="preserve"> или </w:t>
            </w:r>
            <w:r>
              <w:rPr>
                <w:rFonts w:ascii="Arial" w:hAnsi="Arial" w:cs="Arial"/>
                <w:sz w:val="16"/>
                <w:szCs w:val="16"/>
              </w:rPr>
              <w:t>а</w:t>
            </w:r>
            <w:r w:rsidRPr="009C3713">
              <w:rPr>
                <w:rFonts w:ascii="Arial" w:hAnsi="Arial" w:cs="Arial"/>
                <w:sz w:val="16"/>
                <w:szCs w:val="16"/>
              </w:rPr>
              <w:t>варийный</w:t>
            </w:r>
            <w:r w:rsidR="008B2259">
              <w:rPr>
                <w:rFonts w:ascii="Arial" w:hAnsi="Arial" w:cs="Arial"/>
                <w:sz w:val="16"/>
                <w:szCs w:val="16"/>
              </w:rPr>
              <w:t xml:space="preserve"> дом</w:t>
            </w:r>
            <w:r w:rsidR="008B2259">
              <w:rPr>
                <w:rStyle w:val="af"/>
                <w:rFonts w:ascii="Arial" w:hAnsi="Arial" w:cs="Arial"/>
                <w:sz w:val="16"/>
                <w:szCs w:val="16"/>
              </w:rPr>
              <w:footnoteReference w:id="2"/>
            </w:r>
            <w:r w:rsidR="008B2259" w:rsidRPr="008B2259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764802BF" w14:textId="0CFFC375" w:rsidR="008B2259" w:rsidRDefault="008B2259" w:rsidP="007D1E4C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B56DD3">
              <w:rPr>
                <w:rFonts w:ascii="Arial" w:hAnsi="Arial" w:cs="Arial"/>
                <w:sz w:val="16"/>
                <w:szCs w:val="16"/>
              </w:rPr>
              <w:t xml:space="preserve">Последствия неуплаты или уплаты не в полном объеме страховой премии </w:t>
            </w:r>
            <w:r w:rsidRPr="000A1DE2">
              <w:rPr>
                <w:rFonts w:ascii="Arial" w:hAnsi="Arial" w:cs="Arial"/>
                <w:sz w:val="16"/>
                <w:szCs w:val="16"/>
              </w:rPr>
              <w:t>(страхово</w:t>
            </w:r>
            <w:r>
              <w:rPr>
                <w:rFonts w:ascii="Arial" w:hAnsi="Arial" w:cs="Arial"/>
                <w:sz w:val="16"/>
                <w:szCs w:val="16"/>
              </w:rPr>
              <w:t>го</w:t>
            </w:r>
            <w:r w:rsidRPr="000A1DE2">
              <w:rPr>
                <w:rFonts w:ascii="Arial" w:hAnsi="Arial" w:cs="Arial"/>
                <w:sz w:val="16"/>
                <w:szCs w:val="16"/>
              </w:rPr>
              <w:t xml:space="preserve"> взнос</w:t>
            </w:r>
            <w:r>
              <w:rPr>
                <w:rFonts w:ascii="Arial" w:hAnsi="Arial" w:cs="Arial"/>
                <w:sz w:val="16"/>
                <w:szCs w:val="16"/>
              </w:rPr>
              <w:t>а</w:t>
            </w:r>
            <w:r w:rsidRPr="00B56DD3">
              <w:rPr>
                <w:rFonts w:ascii="Arial" w:hAnsi="Arial" w:cs="Arial"/>
                <w:sz w:val="16"/>
                <w:szCs w:val="16"/>
              </w:rPr>
              <w:t>) указаны в пп.8.11, 9.</w:t>
            </w:r>
            <w:r w:rsidR="00B742A7">
              <w:rPr>
                <w:rFonts w:ascii="Arial" w:hAnsi="Arial" w:cs="Arial"/>
                <w:sz w:val="16"/>
                <w:szCs w:val="16"/>
              </w:rPr>
              <w:t>4</w:t>
            </w:r>
            <w:r w:rsidRPr="00B56DD3">
              <w:rPr>
                <w:rFonts w:ascii="Arial" w:hAnsi="Arial" w:cs="Arial"/>
                <w:sz w:val="16"/>
                <w:szCs w:val="16"/>
              </w:rPr>
              <w:t>. Правил.</w:t>
            </w:r>
          </w:p>
          <w:p w14:paraId="439E4DC0" w14:textId="11BA8093" w:rsidR="00E611BC" w:rsidRDefault="00E611BC" w:rsidP="00E611BC">
            <w:pPr>
              <w:numPr>
                <w:ilvl w:val="1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6E1ED2">
              <w:rPr>
                <w:rFonts w:ascii="Arial" w:hAnsi="Arial" w:cs="Arial"/>
                <w:sz w:val="16"/>
                <w:szCs w:val="16"/>
              </w:rPr>
              <w:t>При частичном досрочном исполнении Заемщиком обязательств перед Банком по Кредитно</w:t>
            </w:r>
            <w:ins w:id="70" w:author="Щерба Евгений Анатольевич" w:date="2025-01-22T13:41:00Z">
              <w:r w:rsidR="00DE43BA">
                <w:rPr>
                  <w:rFonts w:ascii="Arial" w:hAnsi="Arial" w:cs="Arial"/>
                  <w:sz w:val="16"/>
                  <w:szCs w:val="16"/>
                </w:rPr>
                <w:t>му договору</w:t>
              </w:r>
            </w:ins>
            <w:del w:id="71" w:author="Щерба Евгений Анатольевич" w:date="2025-01-22T13:41:00Z">
              <w:r w:rsidRPr="006E1ED2" w:rsidDel="00DE43BA">
                <w:rPr>
                  <w:rFonts w:ascii="Arial" w:hAnsi="Arial" w:cs="Arial"/>
                  <w:sz w:val="16"/>
                  <w:szCs w:val="16"/>
                </w:rPr>
                <w:delText>й сделке</w:delText>
              </w:r>
            </w:del>
            <w:r w:rsidRPr="006E1ED2">
              <w:rPr>
                <w:rFonts w:ascii="Arial" w:hAnsi="Arial" w:cs="Arial"/>
                <w:sz w:val="16"/>
                <w:szCs w:val="16"/>
              </w:rPr>
              <w:t xml:space="preserve"> по Полису страхования на основании заявления Страхователя один раз в год, не позднее чем за 10 рабочих дней до даты внесения очередной части Страхового взноса производится перерасчет Страховой суммы и суммы очередного Страхового взноса (рассчитываются на основании данных, </w:t>
            </w:r>
            <w:r w:rsidRPr="006E1ED2">
              <w:rPr>
                <w:rFonts w:ascii="Arial" w:hAnsi="Arial" w:cs="Arial"/>
                <w:sz w:val="16"/>
                <w:szCs w:val="16"/>
              </w:rPr>
              <w:lastRenderedPageBreak/>
              <w:t>содержащихся в выписке об остатке ссудной задолженности по Кредитно</w:t>
            </w:r>
            <w:ins w:id="72" w:author="Щерба Евгений Анатольевич" w:date="2025-01-22T13:41:00Z">
              <w:r w:rsidR="00DE43BA">
                <w:rPr>
                  <w:rFonts w:ascii="Arial" w:hAnsi="Arial" w:cs="Arial"/>
                  <w:sz w:val="16"/>
                  <w:szCs w:val="16"/>
                </w:rPr>
                <w:t>му договору</w:t>
              </w:r>
            </w:ins>
            <w:del w:id="73" w:author="Щерба Евгений Анатольевич" w:date="2025-01-22T13:41:00Z">
              <w:r w:rsidRPr="006E1ED2" w:rsidDel="00DE43BA">
                <w:rPr>
                  <w:rFonts w:ascii="Arial" w:hAnsi="Arial" w:cs="Arial"/>
                  <w:sz w:val="16"/>
                  <w:szCs w:val="16"/>
                </w:rPr>
                <w:delText>й сделке</w:delText>
              </w:r>
            </w:del>
            <w:r w:rsidRPr="006E1ED2">
              <w:rPr>
                <w:rFonts w:ascii="Arial" w:hAnsi="Arial" w:cs="Arial"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sz w:val="16"/>
                <w:szCs w:val="16"/>
              </w:rPr>
              <w:t>оформляемой Банком).</w:t>
            </w:r>
            <w:r w:rsidRPr="006E1ED2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П</w:t>
            </w:r>
            <w:r w:rsidRPr="006E1ED2">
              <w:rPr>
                <w:rFonts w:ascii="Arial" w:hAnsi="Arial" w:cs="Arial"/>
                <w:sz w:val="16"/>
                <w:szCs w:val="16"/>
              </w:rPr>
              <w:t>о результатам перерасчета составляе</w:t>
            </w:r>
            <w:r>
              <w:rPr>
                <w:rFonts w:ascii="Arial" w:hAnsi="Arial" w:cs="Arial"/>
                <w:sz w:val="16"/>
                <w:szCs w:val="16"/>
              </w:rPr>
              <w:t>тся обновленный (новый) график</w:t>
            </w:r>
            <w:r w:rsidRPr="007D1E4C">
              <w:rPr>
                <w:rFonts w:ascii="Arial" w:hAnsi="Arial" w:cs="Arial"/>
                <w:sz w:val="16"/>
                <w:szCs w:val="16"/>
              </w:rPr>
              <w:t xml:space="preserve"> уплаты страховой премии (страховых взносов)</w:t>
            </w:r>
            <w:r w:rsidRPr="00162338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(</w:t>
            </w:r>
            <w:r w:rsidRPr="00162338">
              <w:rPr>
                <w:rFonts w:ascii="Arial" w:hAnsi="Arial" w:cs="Arial"/>
                <w:sz w:val="16"/>
                <w:szCs w:val="16"/>
              </w:rPr>
              <w:t>Приложение №1).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2B199C0A" w14:textId="77777777" w:rsidR="008B2259" w:rsidRDefault="008B2259" w:rsidP="007D1E4C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8B2259">
              <w:rPr>
                <w:rFonts w:ascii="Arial" w:hAnsi="Arial" w:cs="Arial"/>
                <w:sz w:val="16"/>
                <w:szCs w:val="16"/>
              </w:rPr>
              <w:t>По Разделу 3 настоящего Полиса (в отношении страхования жизни и здоровья): размер доли страховой премии, предназначенной для исполнения обязательств Страховщика по страховой выплате, составляет ___%.</w:t>
            </w:r>
          </w:p>
          <w:p w14:paraId="1083E495" w14:textId="77777777" w:rsidR="008B2259" w:rsidRPr="008B2259" w:rsidRDefault="008B2259" w:rsidP="007D1E4C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8B2259">
              <w:rPr>
                <w:rFonts w:ascii="Arial" w:hAnsi="Arial" w:cs="Arial"/>
                <w:sz w:val="16"/>
                <w:szCs w:val="16"/>
              </w:rPr>
              <w:t>По Страхованию от Несчастного случая и Болезни территория страхования – весь мир.</w:t>
            </w:r>
          </w:p>
          <w:p w14:paraId="2EE4DD67" w14:textId="77777777" w:rsidR="007D1E4C" w:rsidRPr="007D1E4C" w:rsidRDefault="008B2259" w:rsidP="007D1E4C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8B2259">
              <w:rPr>
                <w:rFonts w:ascii="Arial" w:hAnsi="Arial" w:cs="Arial"/>
                <w:sz w:val="16"/>
                <w:szCs w:val="16"/>
              </w:rPr>
              <w:t>По Страхованию Имущества и Титула территория страхования – адрес имущества в соответствии с п. 5. настоящего Полиса.</w:t>
            </w:r>
          </w:p>
          <w:p w14:paraId="1D0E97E1" w14:textId="77777777" w:rsidR="007D1E4C" w:rsidRPr="000A1DE2" w:rsidRDefault="007D1E4C" w:rsidP="007D1E4C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0A1DE2">
              <w:rPr>
                <w:rFonts w:ascii="Arial" w:hAnsi="Arial" w:cs="Arial"/>
                <w:sz w:val="16"/>
                <w:szCs w:val="16"/>
              </w:rPr>
              <w:t xml:space="preserve">Проверка наличия имущественного интереса у Страхователя осуществляется Страховщиком при принятии решения о страховой выплате путем запроса соответствующих подтверждающих документов. Договор страхования, заключенный при отсутствии у Страхователя интереса в сохранении застрахованного имущества, недействителен. </w:t>
            </w:r>
          </w:p>
          <w:p w14:paraId="53E555F3" w14:textId="77777777" w:rsidR="007D1E4C" w:rsidRDefault="007D1E4C" w:rsidP="007D1E4C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0A1DE2">
              <w:rPr>
                <w:rFonts w:ascii="Arial" w:hAnsi="Arial" w:cs="Arial"/>
                <w:sz w:val="16"/>
                <w:szCs w:val="16"/>
              </w:rPr>
              <w:t>Страховщик и Страхователь договорились не применять порядок возмещения убытков, описанный в абзаце первом статьи 949 Гражданского кодекса Российской Федерации, в случае если страховая сумма, указанная в Договоре страхования, установлена ниже действительной стоимости имущества.</w:t>
            </w:r>
          </w:p>
          <w:p w14:paraId="201F227F" w14:textId="77777777" w:rsidR="007D1E4C" w:rsidRPr="00D7631D" w:rsidRDefault="007D1E4C" w:rsidP="007D1E4C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7D1E4C">
              <w:rPr>
                <w:rFonts w:ascii="Arial" w:hAnsi="Arial" w:cs="Arial"/>
                <w:sz w:val="16"/>
                <w:szCs w:val="16"/>
              </w:rPr>
              <w:t>Исчерпывающий перечень исключений из страхового покрытия и исчерпывающий перечень отказов в страховой выплате указан в Разделе 5 Правил.</w:t>
            </w:r>
          </w:p>
          <w:p w14:paraId="657B2618" w14:textId="77777777" w:rsidR="007D1E4C" w:rsidRPr="00D7631D" w:rsidRDefault="007D1E4C" w:rsidP="007D1E4C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D7631D">
              <w:rPr>
                <w:rFonts w:ascii="Arial" w:hAnsi="Arial" w:cs="Arial"/>
                <w:sz w:val="16"/>
                <w:szCs w:val="16"/>
              </w:rPr>
              <w:t>В случае отказа Страхователя от договора страхования, заявленного в течение тридцати календарных дней со дня заключения договора страхования и при отсутствии событий с признаками страхового случая, Страховщик в срок, не превышающий 7 рабочих дней со дня получения письменного заявления Страхователя, возвращает Страхователю (в безналичном порядке) уплаченную страховую премию (страховой взнос) в полном объеме. Договор страхования считается прекратившим свое действие с даты получения Страховщиком письменного заявления Страхователя об отказе от договора страхования, если иная дата не установлена соглашением сторон, но не позднее тридцати календарных дней со дня заключения договора страхования.</w:t>
            </w:r>
          </w:p>
          <w:p w14:paraId="7C733C46" w14:textId="586E9A55" w:rsidR="007D1E4C" w:rsidRPr="00550E8D" w:rsidRDefault="00FE4685" w:rsidP="00FC38AC">
            <w:pPr>
              <w:numPr>
                <w:ilvl w:val="1"/>
                <w:numId w:val="10"/>
              </w:numPr>
              <w:ind w:left="315" w:hanging="284"/>
              <w:rPr>
                <w:rFonts w:ascii="Arial" w:hAnsi="Arial" w:cs="Arial"/>
                <w:b/>
                <w:sz w:val="16"/>
                <w:szCs w:val="16"/>
              </w:rPr>
            </w:pPr>
            <w:r w:rsidRPr="00FE4685">
              <w:rPr>
                <w:rFonts w:ascii="Arial" w:hAnsi="Arial" w:cs="Arial"/>
                <w:b/>
                <w:sz w:val="16"/>
                <w:szCs w:val="16"/>
              </w:rPr>
              <w:t xml:space="preserve">Фактом уплаты страховой премии </w:t>
            </w:r>
            <w:r>
              <w:rPr>
                <w:rFonts w:ascii="Arial" w:hAnsi="Arial" w:cs="Arial"/>
                <w:b/>
                <w:sz w:val="16"/>
                <w:szCs w:val="16"/>
              </w:rPr>
              <w:t>п</w:t>
            </w:r>
            <w:r w:rsidRPr="00FE4685">
              <w:rPr>
                <w:rFonts w:ascii="Arial" w:hAnsi="Arial" w:cs="Arial"/>
                <w:b/>
                <w:sz w:val="16"/>
                <w:szCs w:val="16"/>
              </w:rPr>
              <w:t>о Полису Страхователь подтвержда</w:t>
            </w:r>
            <w:r>
              <w:rPr>
                <w:rFonts w:ascii="Arial" w:hAnsi="Arial" w:cs="Arial"/>
                <w:b/>
                <w:sz w:val="16"/>
                <w:szCs w:val="16"/>
              </w:rPr>
              <w:t>ет</w:t>
            </w:r>
            <w:r w:rsidR="00FC3D57">
              <w:rPr>
                <w:rFonts w:ascii="Arial" w:hAnsi="Arial" w:cs="Arial"/>
                <w:b/>
                <w:sz w:val="16"/>
                <w:szCs w:val="16"/>
              </w:rPr>
              <w:t>, что</w:t>
            </w:r>
            <w:r w:rsidR="007D1E4C" w:rsidRPr="00550E8D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79C5C2D7" w14:textId="2DB91A00" w:rsidR="007D1E4C" w:rsidRDefault="00AB5A1F" w:rsidP="00FC38A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 д</w:t>
            </w:r>
            <w:r w:rsidR="00503B85" w:rsidRPr="00503B85">
              <w:rPr>
                <w:rFonts w:ascii="Arial" w:hAnsi="Arial" w:cs="Arial"/>
                <w:sz w:val="16"/>
                <w:szCs w:val="16"/>
              </w:rPr>
              <w:t>о заключения Договора страхования получил(а) ключев</w:t>
            </w:r>
            <w:r w:rsidR="00503B85">
              <w:rPr>
                <w:rFonts w:ascii="Arial" w:hAnsi="Arial" w:cs="Arial"/>
                <w:sz w:val="16"/>
                <w:szCs w:val="16"/>
              </w:rPr>
              <w:t>ой информационный</w:t>
            </w:r>
            <w:r w:rsidR="00503B85" w:rsidRPr="00503B85">
              <w:rPr>
                <w:rFonts w:ascii="Arial" w:hAnsi="Arial" w:cs="Arial"/>
                <w:sz w:val="16"/>
                <w:szCs w:val="16"/>
              </w:rPr>
              <w:t xml:space="preserve"> документ</w:t>
            </w:r>
            <w:r w:rsidR="007D1E4C" w:rsidRPr="007D1E4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D1E4C" w:rsidRPr="000A1DE2">
              <w:rPr>
                <w:rFonts w:ascii="Arial" w:hAnsi="Arial" w:cs="Arial"/>
                <w:sz w:val="16"/>
                <w:szCs w:val="16"/>
              </w:rPr>
              <w:t>по форме, установленной Указанием ЦБ РФ от 17 мая 2022 года № 6139-У, по форме, установленной Указанием ЦБ РФ от 29 марта 2022 года № 6109-У</w:t>
            </w:r>
            <w:r w:rsidR="00503B85">
              <w:rPr>
                <w:rFonts w:ascii="Arial" w:hAnsi="Arial" w:cs="Arial"/>
                <w:sz w:val="16"/>
                <w:szCs w:val="16"/>
              </w:rPr>
              <w:t>;</w:t>
            </w:r>
          </w:p>
          <w:p w14:paraId="32D0B681" w14:textId="5BB3A9DF" w:rsidR="008D78B9" w:rsidRDefault="00AB5A1F" w:rsidP="00FC38A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bidi="ru-RU"/>
              </w:rPr>
              <w:t>- в</w:t>
            </w:r>
            <w:r w:rsidR="008D78B9" w:rsidRPr="008D78B9">
              <w:rPr>
                <w:rFonts w:ascii="Arial" w:hAnsi="Arial" w:cs="Arial"/>
                <w:sz w:val="16"/>
                <w:szCs w:val="16"/>
                <w:lang w:bidi="ru-RU"/>
              </w:rPr>
              <w:t xml:space="preserve"> соответствии со статьей 160 Гражданского кодекса РФ Страхователь и Страховщик достигли соглашения о том, что факсимильное воспроизведение подписи уполномоченного лица Страховщика и печати Страховщика с помощью средств механического и иного копирования на Полисе признается Страховщиком и Страхователем аналогом собственноручной подписи уполномоченного лица Страховщика и оригиналом печати Страховщика</w:t>
            </w:r>
            <w:r w:rsidR="008D78B9">
              <w:rPr>
                <w:rFonts w:ascii="Arial" w:hAnsi="Arial" w:cs="Arial"/>
                <w:sz w:val="16"/>
                <w:szCs w:val="16"/>
                <w:lang w:bidi="ru-RU"/>
              </w:rPr>
              <w:t>.</w:t>
            </w:r>
          </w:p>
          <w:p w14:paraId="1F11F2D0" w14:textId="6453B6AF" w:rsidR="00E0226A" w:rsidRDefault="00AB5A1F" w:rsidP="00FC38AC">
            <w:pPr>
              <w:jc w:val="both"/>
              <w:rPr>
                <w:rFonts w:ascii="Arial" w:hAnsi="Arial" w:cs="Arial"/>
                <w:sz w:val="16"/>
                <w:szCs w:val="16"/>
                <w:lang w:bidi="ru-RU"/>
              </w:rPr>
            </w:pPr>
            <w:r>
              <w:rPr>
                <w:rFonts w:ascii="Arial" w:hAnsi="Arial" w:cs="Arial"/>
                <w:sz w:val="16"/>
                <w:szCs w:val="16"/>
                <w:lang w:bidi="ru-RU"/>
              </w:rPr>
              <w:t>- о</w:t>
            </w:r>
            <w:r w:rsidR="00E0226A">
              <w:rPr>
                <w:rFonts w:ascii="Arial" w:hAnsi="Arial" w:cs="Arial"/>
                <w:sz w:val="16"/>
                <w:szCs w:val="16"/>
                <w:lang w:bidi="ru-RU"/>
              </w:rPr>
              <w:t xml:space="preserve">знакомлен с условиями страхования, содержащимися в Полисе и приложениях к нему; </w:t>
            </w:r>
          </w:p>
          <w:p w14:paraId="7A94456A" w14:textId="6E01EC3A" w:rsidR="00C514E9" w:rsidRDefault="00C514E9" w:rsidP="00FC38AC">
            <w:pPr>
              <w:jc w:val="both"/>
              <w:rPr>
                <w:rFonts w:ascii="Arial" w:hAnsi="Arial" w:cs="Arial"/>
                <w:sz w:val="16"/>
                <w:szCs w:val="16"/>
                <w:lang w:bidi="ru-RU"/>
              </w:rPr>
            </w:pPr>
            <w:r>
              <w:rPr>
                <w:rFonts w:ascii="Arial" w:hAnsi="Arial" w:cs="Arial"/>
                <w:sz w:val="16"/>
                <w:szCs w:val="16"/>
                <w:lang w:bidi="ru-RU"/>
              </w:rPr>
              <w:t>- принял(а) Полис с приложениями;</w:t>
            </w:r>
          </w:p>
          <w:p w14:paraId="1F655B49" w14:textId="5685BCD9" w:rsidR="00B530BB" w:rsidRPr="00B530BB" w:rsidRDefault="00B530BB" w:rsidP="00FC38A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  <w:r w:rsidR="00D96DA7">
              <w:t xml:space="preserve"> </w:t>
            </w:r>
            <w:r w:rsidR="00D96DA7" w:rsidRPr="00D96DA7">
              <w:rPr>
                <w:rFonts w:ascii="Arial" w:hAnsi="Arial" w:cs="Arial"/>
                <w:sz w:val="16"/>
                <w:szCs w:val="16"/>
              </w:rPr>
              <w:t>при заключении Договора страхования предоставил(а) полные и достоверные сведения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14:paraId="5AD055E5" w14:textId="465042FC" w:rsidR="00B530BB" w:rsidRDefault="00B530BB" w:rsidP="00FC38A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B530BB">
              <w:rPr>
                <w:rFonts w:ascii="Arial" w:hAnsi="Arial" w:cs="Arial"/>
                <w:sz w:val="16"/>
                <w:szCs w:val="16"/>
              </w:rPr>
              <w:t xml:space="preserve">сведения, сообщенные Страховщику при заключении Договора страхования, включая сведения о состоянии здоровья (включая все сведения, составляющие медицинскую (врачебную) тайну), о профессии, образе жизни и другие сведения, указанные в </w:t>
            </w:r>
            <w:r w:rsidR="00954053">
              <w:rPr>
                <w:rFonts w:ascii="Arial" w:hAnsi="Arial" w:cs="Arial"/>
                <w:sz w:val="16"/>
                <w:szCs w:val="16"/>
              </w:rPr>
              <w:t>п</w:t>
            </w:r>
            <w:r w:rsidRPr="00B530BB">
              <w:rPr>
                <w:rFonts w:ascii="Arial" w:hAnsi="Arial" w:cs="Arial"/>
                <w:sz w:val="16"/>
                <w:szCs w:val="16"/>
              </w:rPr>
              <w:t>п. 9.6</w:t>
            </w:r>
            <w:r w:rsidR="002D7570">
              <w:rPr>
                <w:rFonts w:ascii="Arial" w:hAnsi="Arial" w:cs="Arial"/>
                <w:sz w:val="16"/>
                <w:szCs w:val="16"/>
              </w:rPr>
              <w:t>-9.7</w:t>
            </w:r>
            <w:r w:rsidRPr="00B530BB">
              <w:rPr>
                <w:rFonts w:ascii="Arial" w:hAnsi="Arial" w:cs="Arial"/>
                <w:sz w:val="16"/>
                <w:szCs w:val="16"/>
              </w:rPr>
              <w:t xml:space="preserve"> Полиса, являются обстоятельствами, имеющими существенное значение для определения вероятности наступления страхового случая и размера возможных убытков от его наступления;</w:t>
            </w:r>
          </w:p>
          <w:p w14:paraId="58A14D8B" w14:textId="31273AD5" w:rsidR="0022584D" w:rsidRPr="000A1DE2" w:rsidRDefault="009C38A8" w:rsidP="00FC38A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9C38A8">
              <w:rPr>
                <w:rFonts w:ascii="Arial" w:hAnsi="Arial" w:cs="Arial"/>
                <w:sz w:val="16"/>
                <w:szCs w:val="16"/>
              </w:rPr>
              <w:t>подтверждает, что действует добровольно и в собственных интересах и осознает, что заключение настоящего Договора не является обязательным условием для предоставления либо заключения каких-либо иных договоров.</w:t>
            </w:r>
          </w:p>
          <w:p w14:paraId="0BF64B35" w14:textId="4908C622" w:rsidR="007D1E4C" w:rsidRPr="005D6759" w:rsidRDefault="007D1E4C" w:rsidP="007D1E4C">
            <w:pPr>
              <w:numPr>
                <w:ilvl w:val="2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0335F">
              <w:rPr>
                <w:rFonts w:ascii="Arial" w:hAnsi="Arial" w:cs="Arial"/>
                <w:sz w:val="16"/>
                <w:szCs w:val="16"/>
              </w:rPr>
              <w:t>не является иностранным публичным должностным лицом/ публичным должностным лицом Российской Федерации или их родственником. Под публичным должностным лицом</w:t>
            </w:r>
            <w:r w:rsidRPr="005D69C8">
              <w:rPr>
                <w:rFonts w:ascii="Arial" w:hAnsi="Arial" w:cs="Arial"/>
                <w:sz w:val="16"/>
                <w:szCs w:val="16"/>
              </w:rPr>
              <w:t xml:space="preserve"> понимается любое назначаемое или избираемое лицо, занимающее какую-либо должность в законодательном, исполнительном, административном или судебном органе государства, и любое лицо, выполняющее какую-либо публичную функцию для государства, в том числе для публичного ведомства или публичного предприятия. В случае принадлежности </w:t>
            </w:r>
            <w:r w:rsidRPr="005D6759">
              <w:rPr>
                <w:rFonts w:ascii="Arial" w:hAnsi="Arial" w:cs="Arial"/>
                <w:sz w:val="16"/>
                <w:szCs w:val="16"/>
              </w:rPr>
              <w:t xml:space="preserve">Страхователя/Застрахованного лица к публичным должностным лицам Страхователь/Застрахованное лицо незамедлительно обязуется сообщить об этом Страховщику. </w:t>
            </w:r>
          </w:p>
          <w:p w14:paraId="481610F7" w14:textId="6F0659B3" w:rsidR="00155BB8" w:rsidRPr="005D6759" w:rsidRDefault="00155BB8" w:rsidP="007D1E4C">
            <w:pPr>
              <w:numPr>
                <w:ilvl w:val="2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5D6759">
              <w:rPr>
                <w:rFonts w:ascii="Arial" w:hAnsi="Arial" w:cs="Arial"/>
                <w:sz w:val="16"/>
                <w:szCs w:val="16"/>
              </w:rPr>
              <w:t xml:space="preserve">не является </w:t>
            </w:r>
            <w:r w:rsidRPr="00FC38AC">
              <w:rPr>
                <w:rFonts w:ascii="Arial" w:hAnsi="Arial" w:cs="Arial"/>
                <w:sz w:val="16"/>
                <w:szCs w:val="16"/>
              </w:rPr>
              <w:t>налоговым резидентом иностранного государства</w:t>
            </w:r>
            <w:r w:rsidRPr="005D6759">
              <w:rPr>
                <w:rStyle w:val="af"/>
                <w:rFonts w:ascii="Arial" w:hAnsi="Arial" w:cs="Arial"/>
                <w:sz w:val="16"/>
                <w:szCs w:val="16"/>
              </w:rPr>
              <w:footnoteReference w:id="3"/>
            </w:r>
            <w:r w:rsidRPr="00FC38AC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329163A2" w14:textId="420F13BC" w:rsidR="007D1E4C" w:rsidRPr="005D69C8" w:rsidRDefault="007D1E4C" w:rsidP="007D1E4C">
            <w:pPr>
              <w:numPr>
                <w:ilvl w:val="2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5D69C8">
              <w:rPr>
                <w:rFonts w:ascii="Arial" w:hAnsi="Arial" w:cs="Arial"/>
                <w:sz w:val="16"/>
                <w:szCs w:val="16"/>
              </w:rPr>
              <w:t xml:space="preserve">выражает свое согласие </w:t>
            </w:r>
            <w:r w:rsidR="00F7660A" w:rsidRPr="00F7660A">
              <w:rPr>
                <w:rFonts w:ascii="Arial" w:hAnsi="Arial" w:cs="Arial"/>
                <w:sz w:val="16"/>
                <w:szCs w:val="16"/>
              </w:rPr>
              <w:t xml:space="preserve">на обработку персональных данных по форме, размещенной на официальном сайте Страховщика </w:t>
            </w:r>
            <w:hyperlink r:id="rId10" w:history="1">
              <w:r w:rsidR="008367D6" w:rsidRPr="00F0460E">
                <w:rPr>
                  <w:rStyle w:val="ac"/>
                  <w:rFonts w:ascii="Arial" w:hAnsi="Arial" w:cs="Arial"/>
                  <w:sz w:val="16"/>
                  <w:szCs w:val="16"/>
                </w:rPr>
                <w:t>https://sovcomins.ru/upload/personal/soglasie_na_obrabotky_pd.pdf</w:t>
              </w:r>
            </w:hyperlink>
            <w:r w:rsidR="00F7660A" w:rsidRPr="00F7660A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37745FB4" w14:textId="6C72FC71" w:rsidR="007D1E4C" w:rsidRPr="000A1DE2" w:rsidRDefault="007D1E4C" w:rsidP="007D1E4C">
            <w:pPr>
              <w:numPr>
                <w:ilvl w:val="2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5D69C8">
              <w:rPr>
                <w:rFonts w:ascii="Arial" w:hAnsi="Arial" w:cs="Arial"/>
                <w:sz w:val="16"/>
                <w:szCs w:val="16"/>
              </w:rPr>
              <w:t>выражает тем самым свое согласие и уполномочие на получение Страховщиком от</w:t>
            </w:r>
            <w:del w:id="75" w:author="Щерба Евгений Анатольевич" w:date="2025-01-22T13:53:00Z">
              <w:r w:rsidRPr="005D69C8" w:rsidDel="00444A8B">
                <w:rPr>
                  <w:rFonts w:ascii="Arial" w:hAnsi="Arial" w:cs="Arial"/>
                  <w:sz w:val="16"/>
                  <w:szCs w:val="16"/>
                </w:rPr>
                <w:delText> </w:delText>
              </w:r>
            </w:del>
            <w:r w:rsidRPr="005D69C8">
              <w:rPr>
                <w:rFonts w:ascii="Arial" w:hAnsi="Arial" w:cs="Arial"/>
                <w:sz w:val="16"/>
                <w:szCs w:val="16"/>
              </w:rPr>
              <w:t xml:space="preserve"> Банка (Выгодоприобретателя) следующих сведений: фамилия, имя, отчество (при наличии), дата рождения, данные документа, удостоверяющего личность</w:t>
            </w:r>
            <w:r w:rsidRPr="007D1E4C">
              <w:rPr>
                <w:rFonts w:ascii="Arial" w:hAnsi="Arial" w:cs="Arial"/>
                <w:sz w:val="16"/>
                <w:szCs w:val="16"/>
              </w:rPr>
              <w:t>, адрес регистрации, контактный номер телефона, адрес электронной почты и сведения о заключенных Страхователем с Банком кредитных договорах и условиях таких договоров; сведения об остатке денежного обязательства перед Выгодоприобретателем по Кредитному договору в целях исполнения договора страховании.</w:t>
            </w:r>
          </w:p>
          <w:p w14:paraId="60E121E2" w14:textId="1819ECFF" w:rsidR="00635E81" w:rsidRPr="00174A37" w:rsidRDefault="007D1E4C" w:rsidP="00174A37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0A1DE2">
              <w:rPr>
                <w:rFonts w:ascii="Arial" w:hAnsi="Arial" w:cs="Arial"/>
                <w:color w:val="000000"/>
                <w:sz w:val="16"/>
                <w:szCs w:val="16"/>
              </w:rPr>
              <w:t xml:space="preserve">Страхователь/Застрахованное лицо настоящим дает согласие/разрешение «Совкомбанк страхование» (АО) </w:t>
            </w:r>
            <w:r w:rsidRPr="000A1DE2">
              <w:rPr>
                <w:rFonts w:ascii="Arial" w:hAnsi="Arial" w:cs="Arial"/>
                <w:sz w:val="16"/>
                <w:szCs w:val="16"/>
              </w:rPr>
              <w:t>на получение информационных сообщений (по электронной почте, посредством звонков и СМС, почтовым или курьерским отправлениями), направляемых Страховщиком с целью информирования о действиях Страховщика для организации заключения и администрирования договора страхования.</w:t>
            </w:r>
          </w:p>
        </w:tc>
      </w:tr>
    </w:tbl>
    <w:p w14:paraId="51E0374A" w14:textId="77777777" w:rsidR="006C5C73" w:rsidRPr="001E39B0" w:rsidRDefault="006C5C73">
      <w:pPr>
        <w:rPr>
          <w:sz w:val="4"/>
          <w:szCs w:val="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0998"/>
      </w:tblGrid>
      <w:tr w:rsidR="006C5C73" w:rsidRPr="001E39B0" w14:paraId="59E4B81A" w14:textId="77777777" w:rsidTr="006D3C4C">
        <w:tc>
          <w:tcPr>
            <w:tcW w:w="11088" w:type="dxa"/>
          </w:tcPr>
          <w:p w14:paraId="21B5E37B" w14:textId="77777777" w:rsidR="006C5C73" w:rsidRPr="007D1E4C" w:rsidRDefault="006C5C73" w:rsidP="006A0D5A">
            <w:pPr>
              <w:rPr>
                <w:rFonts w:ascii="Arial" w:hAnsi="Arial" w:cs="Arial"/>
                <w:sz w:val="16"/>
                <w:szCs w:val="16"/>
              </w:rPr>
            </w:pPr>
            <w:r w:rsidRPr="007D1E4C">
              <w:rPr>
                <w:rFonts w:ascii="Arial" w:hAnsi="Arial" w:cs="Arial"/>
                <w:b/>
                <w:sz w:val="16"/>
                <w:szCs w:val="16"/>
              </w:rPr>
              <w:t>Приложения к настоящему Полису, являющиеся его неотъемлемой частью:</w:t>
            </w:r>
          </w:p>
        </w:tc>
      </w:tr>
      <w:tr w:rsidR="006C5C73" w:rsidRPr="001E39B0" w14:paraId="464FCC52" w14:textId="77777777" w:rsidTr="006D3C4C">
        <w:tc>
          <w:tcPr>
            <w:tcW w:w="11088" w:type="dxa"/>
          </w:tcPr>
          <w:p w14:paraId="3677B628" w14:textId="77777777" w:rsidR="006C5C73" w:rsidRPr="007D1E4C" w:rsidRDefault="006C5C73" w:rsidP="006A0D5A">
            <w:pPr>
              <w:rPr>
                <w:rFonts w:ascii="Arial" w:hAnsi="Arial" w:cs="Arial"/>
                <w:sz w:val="16"/>
                <w:szCs w:val="16"/>
              </w:rPr>
            </w:pPr>
            <w:r w:rsidRPr="007D1E4C">
              <w:rPr>
                <w:rFonts w:ascii="Arial" w:hAnsi="Arial" w:cs="Arial"/>
                <w:sz w:val="16"/>
                <w:szCs w:val="16"/>
              </w:rPr>
              <w:t>1. График уплаты страх</w:t>
            </w:r>
            <w:r w:rsidR="008A6779" w:rsidRPr="007D1E4C">
              <w:rPr>
                <w:rFonts w:ascii="Arial" w:hAnsi="Arial" w:cs="Arial"/>
                <w:sz w:val="16"/>
                <w:szCs w:val="16"/>
              </w:rPr>
              <w:t>овой премии (страховых взносов)</w:t>
            </w:r>
          </w:p>
          <w:p w14:paraId="2993E7E9" w14:textId="3AD97B5B" w:rsidR="006C5C73" w:rsidRPr="00FC38AC" w:rsidRDefault="006C5C73" w:rsidP="00FC38AC">
            <w:pPr>
              <w:rPr>
                <w:rFonts w:ascii="Arial" w:hAnsi="Arial" w:cs="Arial"/>
                <w:sz w:val="16"/>
                <w:szCs w:val="16"/>
              </w:rPr>
            </w:pPr>
            <w:r w:rsidRPr="007D1E4C">
              <w:rPr>
                <w:rFonts w:ascii="Arial" w:hAnsi="Arial" w:cs="Arial"/>
                <w:sz w:val="16"/>
                <w:szCs w:val="16"/>
              </w:rPr>
              <w:t xml:space="preserve">2. </w:t>
            </w:r>
            <w:r w:rsidR="00FC38AC" w:rsidRPr="007D1E4C">
              <w:rPr>
                <w:rFonts w:ascii="Arial" w:hAnsi="Arial" w:cs="Arial"/>
                <w:sz w:val="16"/>
                <w:szCs w:val="16"/>
              </w:rPr>
              <w:t xml:space="preserve">Правила комплексного ипотечного страхования (редакция </w:t>
            </w:r>
            <w:r w:rsidR="00FC38AC">
              <w:rPr>
                <w:rFonts w:ascii="Arial" w:hAnsi="Arial" w:cs="Arial"/>
                <w:sz w:val="16"/>
                <w:szCs w:val="16"/>
              </w:rPr>
              <w:t>12.24</w:t>
            </w:r>
            <w:r w:rsidR="00FC38AC" w:rsidRPr="007D1E4C">
              <w:rPr>
                <w:rFonts w:ascii="Arial" w:hAnsi="Arial" w:cs="Arial"/>
                <w:sz w:val="16"/>
                <w:szCs w:val="16"/>
              </w:rPr>
              <w:t>) «Совкомбанк</w:t>
            </w:r>
            <w:r w:rsidR="00FC38AC" w:rsidRPr="007D1E4C" w:rsidDel="00B142E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C38AC" w:rsidRPr="007D1E4C">
              <w:rPr>
                <w:rFonts w:ascii="Arial" w:hAnsi="Arial" w:cs="Arial"/>
                <w:sz w:val="16"/>
                <w:szCs w:val="16"/>
              </w:rPr>
              <w:t>страхование»</w:t>
            </w:r>
            <w:r w:rsidR="00FC38AC">
              <w:rPr>
                <w:rFonts w:ascii="Arial" w:hAnsi="Arial" w:cs="Arial"/>
                <w:sz w:val="16"/>
                <w:szCs w:val="16"/>
              </w:rPr>
              <w:t xml:space="preserve"> (АО), </w:t>
            </w:r>
            <w:r w:rsidR="00FC38AC" w:rsidRPr="00D54BE5">
              <w:rPr>
                <w:rFonts w:ascii="Arial" w:hAnsi="Arial" w:cs="Arial"/>
                <w:sz w:val="16"/>
                <w:szCs w:val="16"/>
              </w:rPr>
              <w:t>размещенны</w:t>
            </w:r>
            <w:r w:rsidR="00FC38AC">
              <w:rPr>
                <w:rFonts w:ascii="Arial" w:hAnsi="Arial" w:cs="Arial"/>
                <w:sz w:val="16"/>
                <w:szCs w:val="16"/>
              </w:rPr>
              <w:t>е</w:t>
            </w:r>
            <w:r w:rsidR="00FC38AC" w:rsidRPr="00D54BE5">
              <w:rPr>
                <w:rFonts w:ascii="Arial" w:hAnsi="Arial" w:cs="Arial"/>
                <w:bCs/>
                <w:sz w:val="16"/>
                <w:szCs w:val="16"/>
              </w:rPr>
              <w:t xml:space="preserve"> на официальном сайте Страховщика по ссылке: </w:t>
            </w:r>
            <w:hyperlink r:id="rId11" w:history="1">
              <w:r w:rsidR="00FC38AC" w:rsidRPr="00F9787F">
                <w:rPr>
                  <w:rStyle w:val="ac"/>
                  <w:rFonts w:ascii="Arial" w:hAnsi="Arial" w:cs="Arial"/>
                  <w:bCs/>
                  <w:sz w:val="16"/>
                  <w:szCs w:val="16"/>
                </w:rPr>
                <w:t>https://sovcomins.ru/upload/pravila/kis_12.24.pdf</w:t>
              </w:r>
            </w:hyperlink>
          </w:p>
          <w:p w14:paraId="2A34A525" w14:textId="77777777" w:rsidR="00262B40" w:rsidRPr="007D1E4C" w:rsidRDefault="00262B40" w:rsidP="003D1639">
            <w:pPr>
              <w:rPr>
                <w:rFonts w:ascii="Arial" w:hAnsi="Arial" w:cs="Arial"/>
                <w:sz w:val="16"/>
                <w:szCs w:val="16"/>
              </w:rPr>
            </w:pPr>
            <w:r w:rsidRPr="007D1E4C">
              <w:rPr>
                <w:rFonts w:ascii="Arial" w:hAnsi="Arial" w:cs="Arial"/>
                <w:sz w:val="16"/>
                <w:szCs w:val="16"/>
              </w:rPr>
              <w:t xml:space="preserve">3. </w:t>
            </w:r>
            <w:r w:rsidR="004940B2" w:rsidRPr="007D1E4C">
              <w:rPr>
                <w:rFonts w:ascii="Arial" w:hAnsi="Arial" w:cs="Arial"/>
                <w:sz w:val="16"/>
                <w:szCs w:val="16"/>
              </w:rPr>
              <w:t>Ключевой информационный документ (по форме, установленной Указанием ЦБ РФ от 17 мая 2022 года № 6139-У)</w:t>
            </w:r>
          </w:p>
          <w:p w14:paraId="40B04B91" w14:textId="77777777" w:rsidR="001935B8" w:rsidRPr="007D1E4C" w:rsidRDefault="001935B8" w:rsidP="003D163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D1E4C">
              <w:rPr>
                <w:rFonts w:ascii="Arial" w:hAnsi="Arial" w:cs="Arial"/>
                <w:sz w:val="16"/>
                <w:szCs w:val="16"/>
              </w:rPr>
              <w:t>4. Ключевой информационный документ (по форме, установленной Указанием ЦБ РФ от 29 марта 2022 года № 6109-У)</w:t>
            </w:r>
          </w:p>
        </w:tc>
      </w:tr>
    </w:tbl>
    <w:p w14:paraId="7E5E4D09" w14:textId="77777777" w:rsidR="00012585" w:rsidRPr="001E39B0" w:rsidRDefault="00012585" w:rsidP="006C5C73">
      <w:pPr>
        <w:spacing w:before="40" w:after="40"/>
        <w:jc w:val="center"/>
        <w:rPr>
          <w:b/>
          <w:sz w:val="16"/>
          <w:szCs w:val="16"/>
        </w:rPr>
      </w:pPr>
    </w:p>
    <w:p w14:paraId="02BE5E04" w14:textId="77777777" w:rsidR="006C5C73" w:rsidRPr="001E39B0" w:rsidRDefault="006C5C73" w:rsidP="006C5C73">
      <w:pPr>
        <w:spacing w:before="40" w:after="40"/>
        <w:jc w:val="center"/>
        <w:rPr>
          <w:b/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863"/>
        <w:gridCol w:w="7135"/>
      </w:tblGrid>
      <w:tr w:rsidR="006C5C73" w:rsidRPr="001E39B0" w14:paraId="243D2016" w14:textId="77777777" w:rsidTr="000D4875">
        <w:trPr>
          <w:trHeight w:val="405"/>
        </w:trPr>
        <w:tc>
          <w:tcPr>
            <w:tcW w:w="3888" w:type="dxa"/>
          </w:tcPr>
          <w:p w14:paraId="5C2969C9" w14:textId="77777777" w:rsidR="006C5C73" w:rsidRPr="001E39B0" w:rsidRDefault="006C5C73">
            <w:pPr>
              <w:rPr>
                <w:sz w:val="16"/>
                <w:szCs w:val="16"/>
              </w:rPr>
            </w:pPr>
          </w:p>
        </w:tc>
        <w:tc>
          <w:tcPr>
            <w:tcW w:w="7200" w:type="dxa"/>
          </w:tcPr>
          <w:p w14:paraId="3BCC35EA" w14:textId="77777777" w:rsidR="00012585" w:rsidRPr="001E39B0" w:rsidRDefault="00012585" w:rsidP="00340C06">
            <w:pPr>
              <w:rPr>
                <w:sz w:val="16"/>
                <w:szCs w:val="16"/>
              </w:rPr>
            </w:pPr>
          </w:p>
        </w:tc>
      </w:tr>
      <w:tr w:rsidR="006C5C73" w:rsidRPr="001E39B0" w14:paraId="55F7E096" w14:textId="77777777" w:rsidTr="000D4875">
        <w:trPr>
          <w:trHeight w:val="702"/>
        </w:trPr>
        <w:tc>
          <w:tcPr>
            <w:tcW w:w="3888" w:type="dxa"/>
          </w:tcPr>
          <w:p w14:paraId="5804A9CF" w14:textId="77777777" w:rsidR="006C5C73" w:rsidRPr="001E39B0" w:rsidRDefault="00543D8D">
            <w:pPr>
              <w:rPr>
                <w:b/>
                <w:sz w:val="16"/>
                <w:szCs w:val="16"/>
              </w:rPr>
            </w:pPr>
            <w:r w:rsidRPr="001E39B0">
              <w:rPr>
                <w:b/>
                <w:sz w:val="16"/>
                <w:szCs w:val="16"/>
              </w:rPr>
              <w:t>Страховщик</w:t>
            </w:r>
          </w:p>
          <w:p w14:paraId="45F33E6B" w14:textId="77777777" w:rsidR="006C5C73" w:rsidRPr="001E39B0" w:rsidRDefault="006C5C73">
            <w:pPr>
              <w:rPr>
                <w:b/>
                <w:sz w:val="16"/>
                <w:szCs w:val="16"/>
              </w:rPr>
            </w:pPr>
          </w:p>
          <w:p w14:paraId="1FAE6F02" w14:textId="77777777" w:rsidR="006C5C73" w:rsidRPr="001E39B0" w:rsidRDefault="006C5C73" w:rsidP="006C5C73">
            <w:pPr>
              <w:rPr>
                <w:b/>
                <w:sz w:val="16"/>
                <w:szCs w:val="16"/>
              </w:rPr>
            </w:pPr>
            <w:r w:rsidRPr="001E39B0">
              <w:rPr>
                <w:i/>
                <w:sz w:val="16"/>
                <w:szCs w:val="16"/>
              </w:rPr>
              <w:t xml:space="preserve"> </w:t>
            </w:r>
          </w:p>
        </w:tc>
        <w:tc>
          <w:tcPr>
            <w:tcW w:w="7200" w:type="dxa"/>
          </w:tcPr>
          <w:p w14:paraId="01E554EE" w14:textId="77777777" w:rsidR="00D82CC1" w:rsidRPr="001E39B0" w:rsidRDefault="00D82CC1" w:rsidP="00D82CC1">
            <w:pPr>
              <w:spacing w:line="204" w:lineRule="auto"/>
              <w:rPr>
                <w:i/>
                <w:sz w:val="12"/>
                <w:szCs w:val="12"/>
              </w:rPr>
            </w:pPr>
          </w:p>
        </w:tc>
      </w:tr>
    </w:tbl>
    <w:p w14:paraId="216FC831" w14:textId="77777777" w:rsidR="006C5C73" w:rsidRPr="001E39B0" w:rsidRDefault="006C5C73" w:rsidP="006C5C73">
      <w:pPr>
        <w:rPr>
          <w:sz w:val="2"/>
          <w:szCs w:val="2"/>
        </w:rPr>
      </w:pPr>
    </w:p>
    <w:p w14:paraId="585FC748" w14:textId="77777777" w:rsidR="006C5C73" w:rsidRPr="001E39B0" w:rsidRDefault="006C5C73" w:rsidP="006C5C73">
      <w:pPr>
        <w:rPr>
          <w:sz w:val="2"/>
          <w:szCs w:val="2"/>
        </w:rPr>
      </w:pPr>
    </w:p>
    <w:sectPr w:rsidR="006C5C73" w:rsidRPr="001E39B0" w:rsidSect="00BA678F">
      <w:type w:val="continuous"/>
      <w:pgSz w:w="11906" w:h="16838"/>
      <w:pgMar w:top="454" w:right="454" w:bottom="454" w:left="45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53A5CA" w14:textId="77777777" w:rsidR="00FD5FBA" w:rsidRDefault="00FD5FBA" w:rsidP="008B2259">
      <w:r>
        <w:separator/>
      </w:r>
    </w:p>
  </w:endnote>
  <w:endnote w:type="continuationSeparator" w:id="0">
    <w:p w14:paraId="071B244B" w14:textId="77777777" w:rsidR="00FD5FBA" w:rsidRDefault="00FD5FBA" w:rsidP="008B2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AB42BA" w14:textId="77777777" w:rsidR="00FD5FBA" w:rsidRDefault="00FD5FBA" w:rsidP="008B2259">
      <w:r>
        <w:separator/>
      </w:r>
    </w:p>
  </w:footnote>
  <w:footnote w:type="continuationSeparator" w:id="0">
    <w:p w14:paraId="2F137CE9" w14:textId="77777777" w:rsidR="00FD5FBA" w:rsidRDefault="00FD5FBA" w:rsidP="008B2259">
      <w:r>
        <w:continuationSeparator/>
      </w:r>
    </w:p>
  </w:footnote>
  <w:footnote w:id="1">
    <w:p w14:paraId="16A8A6A6" w14:textId="77777777" w:rsidR="008B2259" w:rsidRPr="008B2259" w:rsidRDefault="008B2259">
      <w:pPr>
        <w:pStyle w:val="ad"/>
        <w:rPr>
          <w:rFonts w:ascii="Arial" w:hAnsi="Arial" w:cs="Arial"/>
          <w:sz w:val="12"/>
          <w:szCs w:val="12"/>
        </w:rPr>
      </w:pPr>
      <w:r w:rsidRPr="008B2259">
        <w:rPr>
          <w:rStyle w:val="af"/>
          <w:rFonts w:ascii="Arial" w:hAnsi="Arial" w:cs="Arial"/>
          <w:sz w:val="12"/>
          <w:szCs w:val="12"/>
        </w:rPr>
        <w:footnoteRef/>
      </w:r>
      <w:r w:rsidRPr="008B2259">
        <w:rPr>
          <w:rFonts w:ascii="Arial" w:hAnsi="Arial" w:cs="Arial"/>
          <w:sz w:val="12"/>
          <w:szCs w:val="12"/>
        </w:rPr>
        <w:t xml:space="preserve"> </w:t>
      </w:r>
      <w:r w:rsidRPr="008B2259">
        <w:rPr>
          <w:rFonts w:ascii="Arial" w:hAnsi="Arial" w:cs="Arial"/>
          <w:color w:val="000000"/>
          <w:sz w:val="12"/>
          <w:szCs w:val="12"/>
        </w:rPr>
        <w:t>Ветхий дом - состояние здания, при котором конструкции здания и здание в целом имеет износ свыше 70%, основные несущие конструкции сохраняют прочность, достаточную для обеспечения устойчивости здания, однако здание перестает удовлетворять заданным эксплуатационным требованиям, т.е. имеет ограниченную возможность выполнения элементами и системами своих функций.</w:t>
      </w:r>
    </w:p>
  </w:footnote>
  <w:footnote w:id="2">
    <w:p w14:paraId="5F0DE839" w14:textId="77777777" w:rsidR="008B2259" w:rsidRPr="008B2259" w:rsidRDefault="008B2259" w:rsidP="008B2259">
      <w:pPr>
        <w:pStyle w:val="ad"/>
        <w:rPr>
          <w:rFonts w:ascii="Arial" w:hAnsi="Arial" w:cs="Arial"/>
          <w:color w:val="000000"/>
          <w:sz w:val="12"/>
          <w:szCs w:val="12"/>
        </w:rPr>
      </w:pPr>
      <w:r w:rsidRPr="008B2259">
        <w:rPr>
          <w:rFonts w:ascii="Arial" w:hAnsi="Arial" w:cs="Arial"/>
          <w:color w:val="000000"/>
          <w:sz w:val="12"/>
          <w:szCs w:val="12"/>
        </w:rPr>
        <w:footnoteRef/>
      </w:r>
      <w:r w:rsidRPr="008B2259">
        <w:rPr>
          <w:rFonts w:ascii="Arial" w:hAnsi="Arial" w:cs="Arial"/>
          <w:color w:val="000000"/>
          <w:sz w:val="12"/>
          <w:szCs w:val="12"/>
        </w:rPr>
        <w:t xml:space="preserve"> Аварийный дом - состояние здания, при котором конструкции здания или их часть вследствие естественного износа и внешних воздействий имеют сверхнормативные деформации и повреждения, потеряли расчетную прочность и без принятых мер по укреплению представляют опасность для проживающих.</w:t>
      </w:r>
    </w:p>
    <w:p w14:paraId="3392BC35" w14:textId="77777777" w:rsidR="008B2259" w:rsidRDefault="008B2259">
      <w:pPr>
        <w:pStyle w:val="ad"/>
      </w:pPr>
    </w:p>
  </w:footnote>
  <w:footnote w:id="3">
    <w:p w14:paraId="3985DA5A" w14:textId="5C960080" w:rsidR="00155BB8" w:rsidRDefault="00155BB8">
      <w:pPr>
        <w:pStyle w:val="ad"/>
      </w:pPr>
      <w:r w:rsidRPr="00FC38AC">
        <w:rPr>
          <w:rFonts w:ascii="Arial" w:hAnsi="Arial" w:cs="Arial"/>
          <w:color w:val="000000"/>
          <w:sz w:val="12"/>
          <w:szCs w:val="12"/>
        </w:rPr>
        <w:footnoteRef/>
      </w:r>
      <w:r w:rsidRPr="00FC38AC">
        <w:rPr>
          <w:rFonts w:ascii="Arial" w:hAnsi="Arial" w:cs="Arial"/>
          <w:color w:val="000000"/>
          <w:sz w:val="12"/>
          <w:szCs w:val="12"/>
        </w:rPr>
        <w:t xml:space="preserve"> Согласно пункту 2 статьи 207 Налогового кодекса Российской Федерации </w:t>
      </w:r>
      <w:del w:id="74" w:author="Щерба Евгений Анатольевич" w:date="2025-01-22T13:55:00Z">
        <w:r w:rsidRPr="00FC38AC" w:rsidDel="00444A8B">
          <w:rPr>
            <w:rFonts w:ascii="Arial" w:hAnsi="Arial" w:cs="Arial"/>
            <w:color w:val="000000"/>
            <w:sz w:val="12"/>
            <w:szCs w:val="12"/>
          </w:rPr>
          <w:delText xml:space="preserve">(далее – Кодекс) </w:delText>
        </w:r>
      </w:del>
      <w:r w:rsidRPr="00FC38AC">
        <w:rPr>
          <w:rFonts w:ascii="Arial" w:hAnsi="Arial" w:cs="Arial"/>
          <w:color w:val="000000"/>
          <w:sz w:val="12"/>
          <w:szCs w:val="12"/>
        </w:rPr>
        <w:t>налоговыми резидентами признаются физические лица, фактически находящиеся в Российской Федерации не менее 183 календарных дней в течение 12 следующих подряд месяцев.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066E6"/>
    <w:multiLevelType w:val="hybridMultilevel"/>
    <w:tmpl w:val="0B643628"/>
    <w:lvl w:ilvl="0" w:tplc="DB68AC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740A3"/>
    <w:multiLevelType w:val="hybridMultilevel"/>
    <w:tmpl w:val="9488A434"/>
    <w:lvl w:ilvl="0" w:tplc="AFC6C5C4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737069"/>
    <w:multiLevelType w:val="multilevel"/>
    <w:tmpl w:val="07CA344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suff w:val="space"/>
      <w:lvlText w:val="%1.%2."/>
      <w:lvlJc w:val="left"/>
      <w:pPr>
        <w:ind w:left="618" w:hanging="360"/>
      </w:pPr>
      <w:rPr>
        <w:rFonts w:hint="default"/>
        <w:b w:val="0"/>
      </w:rPr>
    </w:lvl>
    <w:lvl w:ilvl="2">
      <w:start w:val="1"/>
      <w:numFmt w:val="decimal"/>
      <w:isLgl/>
      <w:suff w:val="space"/>
      <w:lvlText w:val="%1.%2.%3."/>
      <w:lvlJc w:val="left"/>
      <w:pPr>
        <w:ind w:left="720" w:hanging="36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  <w:b/>
      </w:rPr>
    </w:lvl>
  </w:abstractNum>
  <w:abstractNum w:abstractNumId="3" w15:restartNumberingAfterBreak="0">
    <w:nsid w:val="337D0D6D"/>
    <w:multiLevelType w:val="multilevel"/>
    <w:tmpl w:val="749AD07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  <w:b w:val="0"/>
        <w:i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4B65DBE"/>
    <w:multiLevelType w:val="hybridMultilevel"/>
    <w:tmpl w:val="0406C716"/>
    <w:lvl w:ilvl="0" w:tplc="04190011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4DEF1429"/>
    <w:multiLevelType w:val="multilevel"/>
    <w:tmpl w:val="7394831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suff w:val="space"/>
      <w:lvlText w:val="%1.%2."/>
      <w:lvlJc w:val="left"/>
      <w:pPr>
        <w:ind w:left="618" w:hanging="360"/>
      </w:pPr>
      <w:rPr>
        <w:rFonts w:hint="default"/>
        <w:b w:val="0"/>
      </w:rPr>
    </w:lvl>
    <w:lvl w:ilvl="2">
      <w:start w:val="1"/>
      <w:numFmt w:val="decimal"/>
      <w:isLgl/>
      <w:suff w:val="space"/>
      <w:lvlText w:val="%1.%2.%3."/>
      <w:lvlJc w:val="left"/>
      <w:pPr>
        <w:ind w:left="720" w:hanging="36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  <w:b/>
      </w:rPr>
    </w:lvl>
  </w:abstractNum>
  <w:abstractNum w:abstractNumId="6" w15:restartNumberingAfterBreak="0">
    <w:nsid w:val="53DF4B8E"/>
    <w:multiLevelType w:val="multilevel"/>
    <w:tmpl w:val="17AC9A1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suff w:val="space"/>
      <w:lvlText w:val="%1.%2."/>
      <w:lvlJc w:val="left"/>
      <w:pPr>
        <w:ind w:left="502" w:hanging="360"/>
      </w:pPr>
      <w:rPr>
        <w:rFonts w:hint="default"/>
        <w:b w:val="0"/>
      </w:rPr>
    </w:lvl>
    <w:lvl w:ilvl="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  <w:b/>
      </w:rPr>
    </w:lvl>
  </w:abstractNum>
  <w:abstractNum w:abstractNumId="7" w15:restartNumberingAfterBreak="0">
    <w:nsid w:val="5FB737F9"/>
    <w:multiLevelType w:val="hybridMultilevel"/>
    <w:tmpl w:val="D488ED4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625641A1"/>
    <w:multiLevelType w:val="multilevel"/>
    <w:tmpl w:val="069C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3A634F"/>
    <w:multiLevelType w:val="multilevel"/>
    <w:tmpl w:val="20720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i w:val="0"/>
        <w:color w:val="auto"/>
        <w:sz w:val="12"/>
        <w:szCs w:val="12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10" w15:restartNumberingAfterBreak="0">
    <w:nsid w:val="75EB0347"/>
    <w:multiLevelType w:val="multilevel"/>
    <w:tmpl w:val="6590A4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b w:val="0"/>
        <w:i w:val="0"/>
        <w:color w:val="auto"/>
        <w:sz w:val="12"/>
        <w:szCs w:val="12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772521CB"/>
    <w:multiLevelType w:val="hybridMultilevel"/>
    <w:tmpl w:val="3774B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6"/>
  </w:num>
  <w:num w:numId="5">
    <w:abstractNumId w:val="11"/>
  </w:num>
  <w:num w:numId="6">
    <w:abstractNumId w:val="8"/>
  </w:num>
  <w:num w:numId="7">
    <w:abstractNumId w:val="7"/>
  </w:num>
  <w:num w:numId="8">
    <w:abstractNumId w:val="3"/>
  </w:num>
  <w:num w:numId="9">
    <w:abstractNumId w:val="5"/>
  </w:num>
  <w:num w:numId="10">
    <w:abstractNumId w:val="2"/>
  </w:num>
  <w:num w:numId="11">
    <w:abstractNumId w:val="1"/>
  </w:num>
  <w:num w:numId="1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Щерба Евгений Анатольевич">
    <w15:presenceInfo w15:providerId="AD" w15:userId="S-1-5-21-3393426206-1208405787-1371287750-2266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ECB"/>
    <w:rsid w:val="00003C5A"/>
    <w:rsid w:val="00007C3F"/>
    <w:rsid w:val="00012585"/>
    <w:rsid w:val="00026971"/>
    <w:rsid w:val="00033CB1"/>
    <w:rsid w:val="00043129"/>
    <w:rsid w:val="0005488D"/>
    <w:rsid w:val="00054B2D"/>
    <w:rsid w:val="00063F18"/>
    <w:rsid w:val="00075F98"/>
    <w:rsid w:val="0009226F"/>
    <w:rsid w:val="00093197"/>
    <w:rsid w:val="0009370F"/>
    <w:rsid w:val="0009376E"/>
    <w:rsid w:val="000A13C5"/>
    <w:rsid w:val="000A3717"/>
    <w:rsid w:val="000D0B0C"/>
    <w:rsid w:val="000D4345"/>
    <w:rsid w:val="000D4875"/>
    <w:rsid w:val="000F52B2"/>
    <w:rsid w:val="0011499E"/>
    <w:rsid w:val="0012584D"/>
    <w:rsid w:val="00134D09"/>
    <w:rsid w:val="00155BB8"/>
    <w:rsid w:val="00162338"/>
    <w:rsid w:val="00166550"/>
    <w:rsid w:val="00174A37"/>
    <w:rsid w:val="00191264"/>
    <w:rsid w:val="001935B8"/>
    <w:rsid w:val="001965B1"/>
    <w:rsid w:val="001B09C3"/>
    <w:rsid w:val="001C5857"/>
    <w:rsid w:val="001D06FA"/>
    <w:rsid w:val="001E39B0"/>
    <w:rsid w:val="001E6F36"/>
    <w:rsid w:val="001F4004"/>
    <w:rsid w:val="001F4474"/>
    <w:rsid w:val="00203A73"/>
    <w:rsid w:val="002149F1"/>
    <w:rsid w:val="00215319"/>
    <w:rsid w:val="0022584D"/>
    <w:rsid w:val="00225AC9"/>
    <w:rsid w:val="00225FA8"/>
    <w:rsid w:val="0023186C"/>
    <w:rsid w:val="00244070"/>
    <w:rsid w:val="00245090"/>
    <w:rsid w:val="00262B40"/>
    <w:rsid w:val="002D7570"/>
    <w:rsid w:val="002E2AB5"/>
    <w:rsid w:val="002F024E"/>
    <w:rsid w:val="002F0B3C"/>
    <w:rsid w:val="002F1498"/>
    <w:rsid w:val="00300A09"/>
    <w:rsid w:val="00311184"/>
    <w:rsid w:val="003118F2"/>
    <w:rsid w:val="00322AB0"/>
    <w:rsid w:val="00332B6C"/>
    <w:rsid w:val="00340C06"/>
    <w:rsid w:val="00351982"/>
    <w:rsid w:val="00363B77"/>
    <w:rsid w:val="00375933"/>
    <w:rsid w:val="00381748"/>
    <w:rsid w:val="003922E4"/>
    <w:rsid w:val="003A1FCA"/>
    <w:rsid w:val="003A7C15"/>
    <w:rsid w:val="003C1644"/>
    <w:rsid w:val="003D1370"/>
    <w:rsid w:val="003D1639"/>
    <w:rsid w:val="003D4015"/>
    <w:rsid w:val="003F09A3"/>
    <w:rsid w:val="003F347F"/>
    <w:rsid w:val="00406877"/>
    <w:rsid w:val="004108E7"/>
    <w:rsid w:val="004161B0"/>
    <w:rsid w:val="00422197"/>
    <w:rsid w:val="00422491"/>
    <w:rsid w:val="00424726"/>
    <w:rsid w:val="004337F6"/>
    <w:rsid w:val="00444588"/>
    <w:rsid w:val="00444A8B"/>
    <w:rsid w:val="00482A3B"/>
    <w:rsid w:val="004940B2"/>
    <w:rsid w:val="004B17EA"/>
    <w:rsid w:val="004C24B9"/>
    <w:rsid w:val="004C5685"/>
    <w:rsid w:val="004D075D"/>
    <w:rsid w:val="004D66D2"/>
    <w:rsid w:val="004D7AC9"/>
    <w:rsid w:val="004E1E9F"/>
    <w:rsid w:val="004E3556"/>
    <w:rsid w:val="00502C4E"/>
    <w:rsid w:val="00503B85"/>
    <w:rsid w:val="00533EDD"/>
    <w:rsid w:val="00537912"/>
    <w:rsid w:val="00543D8D"/>
    <w:rsid w:val="005721FD"/>
    <w:rsid w:val="00577AB8"/>
    <w:rsid w:val="00593D28"/>
    <w:rsid w:val="005A0DC6"/>
    <w:rsid w:val="005B7401"/>
    <w:rsid w:val="005D6759"/>
    <w:rsid w:val="005D69C8"/>
    <w:rsid w:val="005E6215"/>
    <w:rsid w:val="005E62B0"/>
    <w:rsid w:val="005F1FBA"/>
    <w:rsid w:val="005F3313"/>
    <w:rsid w:val="0060457A"/>
    <w:rsid w:val="00611573"/>
    <w:rsid w:val="00614584"/>
    <w:rsid w:val="00635E81"/>
    <w:rsid w:val="00645AC8"/>
    <w:rsid w:val="00646484"/>
    <w:rsid w:val="00647B7A"/>
    <w:rsid w:val="006606FB"/>
    <w:rsid w:val="00666813"/>
    <w:rsid w:val="00685285"/>
    <w:rsid w:val="00686298"/>
    <w:rsid w:val="006A0D5A"/>
    <w:rsid w:val="006A0E10"/>
    <w:rsid w:val="006A1156"/>
    <w:rsid w:val="006A1347"/>
    <w:rsid w:val="006A1E7F"/>
    <w:rsid w:val="006A6CE0"/>
    <w:rsid w:val="006A7568"/>
    <w:rsid w:val="006B2C3E"/>
    <w:rsid w:val="006B6214"/>
    <w:rsid w:val="006B7BC1"/>
    <w:rsid w:val="006C52A9"/>
    <w:rsid w:val="006C5C73"/>
    <w:rsid w:val="006C74E8"/>
    <w:rsid w:val="006D3C4C"/>
    <w:rsid w:val="006D4CDF"/>
    <w:rsid w:val="006E4A64"/>
    <w:rsid w:val="006E576E"/>
    <w:rsid w:val="006F46F1"/>
    <w:rsid w:val="00703059"/>
    <w:rsid w:val="00706093"/>
    <w:rsid w:val="00713416"/>
    <w:rsid w:val="00736AD3"/>
    <w:rsid w:val="00744273"/>
    <w:rsid w:val="00744CBB"/>
    <w:rsid w:val="007504BE"/>
    <w:rsid w:val="00751C24"/>
    <w:rsid w:val="00776107"/>
    <w:rsid w:val="00792D97"/>
    <w:rsid w:val="00793CF6"/>
    <w:rsid w:val="00796CBC"/>
    <w:rsid w:val="007B4682"/>
    <w:rsid w:val="007B6DB8"/>
    <w:rsid w:val="007D1E4C"/>
    <w:rsid w:val="007E4F26"/>
    <w:rsid w:val="0080335F"/>
    <w:rsid w:val="008143C5"/>
    <w:rsid w:val="0081676B"/>
    <w:rsid w:val="008209F5"/>
    <w:rsid w:val="008266A8"/>
    <w:rsid w:val="008367D6"/>
    <w:rsid w:val="00841361"/>
    <w:rsid w:val="00842974"/>
    <w:rsid w:val="00850B71"/>
    <w:rsid w:val="008531C1"/>
    <w:rsid w:val="0086021C"/>
    <w:rsid w:val="00864DFD"/>
    <w:rsid w:val="00874D0B"/>
    <w:rsid w:val="00886F8D"/>
    <w:rsid w:val="00890ECB"/>
    <w:rsid w:val="00896B22"/>
    <w:rsid w:val="008A6779"/>
    <w:rsid w:val="008B2259"/>
    <w:rsid w:val="008B3637"/>
    <w:rsid w:val="008B5E8E"/>
    <w:rsid w:val="008C01E1"/>
    <w:rsid w:val="008C5EA8"/>
    <w:rsid w:val="008D78B9"/>
    <w:rsid w:val="008E2FE6"/>
    <w:rsid w:val="00903127"/>
    <w:rsid w:val="00903ECA"/>
    <w:rsid w:val="00913A86"/>
    <w:rsid w:val="0092015D"/>
    <w:rsid w:val="00930A8D"/>
    <w:rsid w:val="00950D59"/>
    <w:rsid w:val="009522C9"/>
    <w:rsid w:val="00954053"/>
    <w:rsid w:val="009545B2"/>
    <w:rsid w:val="009667F8"/>
    <w:rsid w:val="00977136"/>
    <w:rsid w:val="00984704"/>
    <w:rsid w:val="009902A5"/>
    <w:rsid w:val="009B3763"/>
    <w:rsid w:val="009C0597"/>
    <w:rsid w:val="009C1EDA"/>
    <w:rsid w:val="009C3713"/>
    <w:rsid w:val="009C38A8"/>
    <w:rsid w:val="009D0330"/>
    <w:rsid w:val="009D31BF"/>
    <w:rsid w:val="009D5E2E"/>
    <w:rsid w:val="009E3860"/>
    <w:rsid w:val="009E4C22"/>
    <w:rsid w:val="009E5ED8"/>
    <w:rsid w:val="009F286C"/>
    <w:rsid w:val="009F7F88"/>
    <w:rsid w:val="00A04FED"/>
    <w:rsid w:val="00A07A1E"/>
    <w:rsid w:val="00A4389D"/>
    <w:rsid w:val="00A4490C"/>
    <w:rsid w:val="00A50F40"/>
    <w:rsid w:val="00A524BE"/>
    <w:rsid w:val="00A5402F"/>
    <w:rsid w:val="00A615DB"/>
    <w:rsid w:val="00A619E3"/>
    <w:rsid w:val="00A71333"/>
    <w:rsid w:val="00A94BFF"/>
    <w:rsid w:val="00A9634E"/>
    <w:rsid w:val="00AA074C"/>
    <w:rsid w:val="00AA799B"/>
    <w:rsid w:val="00AB5A1F"/>
    <w:rsid w:val="00AD4AFE"/>
    <w:rsid w:val="00AE5620"/>
    <w:rsid w:val="00AF20EC"/>
    <w:rsid w:val="00AF2A29"/>
    <w:rsid w:val="00B2085B"/>
    <w:rsid w:val="00B21640"/>
    <w:rsid w:val="00B329A0"/>
    <w:rsid w:val="00B34D4A"/>
    <w:rsid w:val="00B35258"/>
    <w:rsid w:val="00B411D5"/>
    <w:rsid w:val="00B52580"/>
    <w:rsid w:val="00B530BB"/>
    <w:rsid w:val="00B60363"/>
    <w:rsid w:val="00B60B0F"/>
    <w:rsid w:val="00B742A7"/>
    <w:rsid w:val="00B8520C"/>
    <w:rsid w:val="00BA678F"/>
    <w:rsid w:val="00BD0561"/>
    <w:rsid w:val="00BE05CE"/>
    <w:rsid w:val="00BE2F2F"/>
    <w:rsid w:val="00BE30AC"/>
    <w:rsid w:val="00BE4B88"/>
    <w:rsid w:val="00BE5789"/>
    <w:rsid w:val="00BF4F07"/>
    <w:rsid w:val="00BF5847"/>
    <w:rsid w:val="00BF634A"/>
    <w:rsid w:val="00C22F82"/>
    <w:rsid w:val="00C26E4F"/>
    <w:rsid w:val="00C273AC"/>
    <w:rsid w:val="00C31ACA"/>
    <w:rsid w:val="00C32BA8"/>
    <w:rsid w:val="00C514E9"/>
    <w:rsid w:val="00C710EA"/>
    <w:rsid w:val="00C73EB6"/>
    <w:rsid w:val="00C832AA"/>
    <w:rsid w:val="00C835D7"/>
    <w:rsid w:val="00C85D1F"/>
    <w:rsid w:val="00CA7882"/>
    <w:rsid w:val="00CB45F6"/>
    <w:rsid w:val="00CD7761"/>
    <w:rsid w:val="00CE44DB"/>
    <w:rsid w:val="00CF1745"/>
    <w:rsid w:val="00CF7A49"/>
    <w:rsid w:val="00D054B2"/>
    <w:rsid w:val="00D12451"/>
    <w:rsid w:val="00D17ECB"/>
    <w:rsid w:val="00D4100C"/>
    <w:rsid w:val="00D615C4"/>
    <w:rsid w:val="00D61BFA"/>
    <w:rsid w:val="00D629F6"/>
    <w:rsid w:val="00D74495"/>
    <w:rsid w:val="00D82CC1"/>
    <w:rsid w:val="00D914E2"/>
    <w:rsid w:val="00D9320B"/>
    <w:rsid w:val="00D9492B"/>
    <w:rsid w:val="00D94A24"/>
    <w:rsid w:val="00D96DA7"/>
    <w:rsid w:val="00D97360"/>
    <w:rsid w:val="00DA09BD"/>
    <w:rsid w:val="00DA575D"/>
    <w:rsid w:val="00DB6745"/>
    <w:rsid w:val="00DC5990"/>
    <w:rsid w:val="00DC6448"/>
    <w:rsid w:val="00DE43BA"/>
    <w:rsid w:val="00DF45EE"/>
    <w:rsid w:val="00E0226A"/>
    <w:rsid w:val="00E0285D"/>
    <w:rsid w:val="00E03258"/>
    <w:rsid w:val="00E11398"/>
    <w:rsid w:val="00E374D2"/>
    <w:rsid w:val="00E438E0"/>
    <w:rsid w:val="00E611BC"/>
    <w:rsid w:val="00E76A79"/>
    <w:rsid w:val="00E807C2"/>
    <w:rsid w:val="00E81F88"/>
    <w:rsid w:val="00E826D8"/>
    <w:rsid w:val="00E85C50"/>
    <w:rsid w:val="00EA095F"/>
    <w:rsid w:val="00EA39E9"/>
    <w:rsid w:val="00EA3BF2"/>
    <w:rsid w:val="00EB08A2"/>
    <w:rsid w:val="00EC495E"/>
    <w:rsid w:val="00ED2D5A"/>
    <w:rsid w:val="00EE1E14"/>
    <w:rsid w:val="00F05043"/>
    <w:rsid w:val="00F158DC"/>
    <w:rsid w:val="00F306F2"/>
    <w:rsid w:val="00F72B8F"/>
    <w:rsid w:val="00F7357A"/>
    <w:rsid w:val="00F7660A"/>
    <w:rsid w:val="00F857A5"/>
    <w:rsid w:val="00F86D08"/>
    <w:rsid w:val="00FB1D4E"/>
    <w:rsid w:val="00FB5628"/>
    <w:rsid w:val="00FC1CC8"/>
    <w:rsid w:val="00FC38AC"/>
    <w:rsid w:val="00FC3D57"/>
    <w:rsid w:val="00FD1EDA"/>
    <w:rsid w:val="00FD38F4"/>
    <w:rsid w:val="00FD5FBA"/>
    <w:rsid w:val="00FE4685"/>
    <w:rsid w:val="00FF4986"/>
    <w:rsid w:val="00FF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8974B6"/>
  <w15:chartTrackingRefBased/>
  <w15:docId w15:val="{958369CC-26EB-43B6-9F32-0C3FA71A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ECB"/>
    <w:rPr>
      <w:sz w:val="24"/>
      <w:szCs w:val="24"/>
    </w:rPr>
  </w:style>
  <w:style w:type="paragraph" w:styleId="2">
    <w:name w:val="heading 2"/>
    <w:basedOn w:val="a"/>
    <w:next w:val="a"/>
    <w:link w:val="20"/>
    <w:qFormat/>
    <w:rsid w:val="00D94A2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qFormat/>
    <w:rsid w:val="00D17ECB"/>
    <w:pPr>
      <w:keepNext/>
      <w:jc w:val="center"/>
      <w:outlineLvl w:val="4"/>
    </w:pPr>
    <w:rPr>
      <w:b/>
      <w:bCs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17E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6C5C73"/>
    <w:pPr>
      <w:spacing w:before="100" w:beforeAutospacing="1" w:after="100" w:afterAutospacing="1"/>
    </w:pPr>
    <w:rPr>
      <w:rFonts w:ascii="Arial" w:eastAsia="Arial Unicode MS" w:hAnsi="Arial" w:cs="Arial"/>
      <w:color w:val="000000"/>
      <w:sz w:val="18"/>
      <w:szCs w:val="18"/>
    </w:rPr>
  </w:style>
  <w:style w:type="paragraph" w:styleId="a5">
    <w:name w:val="Balloon Text"/>
    <w:basedOn w:val="a"/>
    <w:link w:val="a6"/>
    <w:rsid w:val="00300A0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300A09"/>
    <w:rPr>
      <w:rFonts w:ascii="Tahoma" w:hAnsi="Tahoma" w:cs="Tahoma"/>
      <w:sz w:val="16"/>
      <w:szCs w:val="16"/>
    </w:rPr>
  </w:style>
  <w:style w:type="character" w:styleId="a7">
    <w:name w:val="annotation reference"/>
    <w:uiPriority w:val="99"/>
    <w:rsid w:val="001F4004"/>
    <w:rPr>
      <w:sz w:val="16"/>
      <w:szCs w:val="16"/>
    </w:rPr>
  </w:style>
  <w:style w:type="paragraph" w:styleId="a8">
    <w:name w:val="annotation text"/>
    <w:basedOn w:val="a"/>
    <w:link w:val="a9"/>
    <w:uiPriority w:val="99"/>
    <w:rsid w:val="001F4004"/>
    <w:rPr>
      <w:sz w:val="20"/>
      <w:szCs w:val="20"/>
    </w:rPr>
  </w:style>
  <w:style w:type="paragraph" w:styleId="aa">
    <w:name w:val="annotation subject"/>
    <w:basedOn w:val="a8"/>
    <w:next w:val="a8"/>
    <w:semiHidden/>
    <w:rsid w:val="001F4004"/>
    <w:rPr>
      <w:b/>
      <w:bCs/>
    </w:rPr>
  </w:style>
  <w:style w:type="character" w:customStyle="1" w:styleId="20">
    <w:name w:val="Заголовок 2 Знак"/>
    <w:link w:val="2"/>
    <w:rsid w:val="00322AB0"/>
    <w:rPr>
      <w:rFonts w:ascii="Arial" w:hAnsi="Arial" w:cs="Arial"/>
      <w:b/>
      <w:bCs/>
      <w:i/>
      <w:iCs/>
      <w:sz w:val="28"/>
      <w:szCs w:val="28"/>
    </w:rPr>
  </w:style>
  <w:style w:type="paragraph" w:styleId="ab">
    <w:name w:val="List Paragraph"/>
    <w:basedOn w:val="a"/>
    <w:uiPriority w:val="34"/>
    <w:qFormat/>
    <w:rsid w:val="00713416"/>
    <w:pPr>
      <w:ind w:left="720"/>
      <w:contextualSpacing/>
    </w:pPr>
  </w:style>
  <w:style w:type="character" w:customStyle="1" w:styleId="a9">
    <w:name w:val="Текст примечания Знак"/>
    <w:link w:val="a8"/>
    <w:uiPriority w:val="99"/>
    <w:locked/>
    <w:rsid w:val="00E807C2"/>
  </w:style>
  <w:style w:type="character" w:styleId="ac">
    <w:name w:val="Hyperlink"/>
    <w:rsid w:val="008B2259"/>
    <w:rPr>
      <w:color w:val="0563C1"/>
      <w:u w:val="single"/>
    </w:rPr>
  </w:style>
  <w:style w:type="paragraph" w:styleId="ad">
    <w:name w:val="footnote text"/>
    <w:basedOn w:val="a"/>
    <w:link w:val="ae"/>
    <w:rsid w:val="008B225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8B2259"/>
  </w:style>
  <w:style w:type="character" w:styleId="af">
    <w:name w:val="footnote reference"/>
    <w:basedOn w:val="a0"/>
    <w:rsid w:val="008B2259"/>
    <w:rPr>
      <w:vertAlign w:val="superscript"/>
    </w:rPr>
  </w:style>
  <w:style w:type="paragraph" w:styleId="af0">
    <w:name w:val="header"/>
    <w:basedOn w:val="a"/>
    <w:link w:val="af1"/>
    <w:rsid w:val="008B2259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rsid w:val="008B2259"/>
    <w:rPr>
      <w:sz w:val="24"/>
      <w:szCs w:val="24"/>
    </w:rPr>
  </w:style>
  <w:style w:type="paragraph" w:styleId="af2">
    <w:name w:val="footer"/>
    <w:basedOn w:val="a"/>
    <w:link w:val="af3"/>
    <w:uiPriority w:val="99"/>
    <w:rsid w:val="008B2259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8B2259"/>
    <w:rPr>
      <w:sz w:val="24"/>
      <w:szCs w:val="24"/>
    </w:rPr>
  </w:style>
  <w:style w:type="character" w:styleId="af4">
    <w:name w:val="FollowedHyperlink"/>
    <w:basedOn w:val="a0"/>
    <w:rsid w:val="00DE43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vcomins.ru/upload/pravila/kis_12.24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ovcomins.ru/upload/personal/soglasie_na_obrabotky_pd.pdf" TargetMode="External"/><Relationship Id="rId4" Type="http://schemas.openxmlformats.org/officeDocument/2006/relationships/settings" Target="settings.xml"/><Relationship Id="rId9" Type="http://schemas.openxmlformats.org/officeDocument/2006/relationships/image" Target="http://195967040CDDD9652B7198D477CEF5D2.dms.sberbank.ru/195967040CDDD9652B7198D477CEF5D2-86569EF2786D05070AE5A8F712F5EF29-C7ED547FD4C553F4CE94B0E15D8A1A4F/1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08BE5-A0D9-45E9-B73F-F90F73653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2807</Words>
  <Characters>16002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KIT FINANCE INSURANCE</Company>
  <LinksUpToDate>false</LinksUpToDate>
  <CharactersWithSpaces>18772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E.Butrameeva</dc:creator>
  <cp:keywords/>
  <dc:description/>
  <cp:lastModifiedBy>Щерба Евгений Анатольевич</cp:lastModifiedBy>
  <cp:revision>4</cp:revision>
  <cp:lastPrinted>2024-04-19T12:41:00Z</cp:lastPrinted>
  <dcterms:created xsi:type="dcterms:W3CDTF">2025-01-22T10:20:00Z</dcterms:created>
  <dcterms:modified xsi:type="dcterms:W3CDTF">2025-01-22T10:58:00Z</dcterms:modified>
</cp:coreProperties>
</file>